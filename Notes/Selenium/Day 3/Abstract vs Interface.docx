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1339B" w:rsidRPr="00207634" w:rsidRDefault="0071339B" w:rsidP="0071339B">
      <w:pPr>
        <w:pStyle w:val="Heading1"/>
        <w:shd w:val="clear" w:color="auto" w:fill="FFFFFF"/>
        <w:spacing w:before="79"/>
        <w:rPr>
          <w:rFonts w:asciiTheme="minorHAnsi" w:hAnsiTheme="minorHAnsi" w:cstheme="minorHAnsi"/>
          <w:b w:val="0"/>
          <w:color w:val="610B38"/>
          <w:sz w:val="24"/>
          <w:szCs w:val="24"/>
        </w:rPr>
      </w:pPr>
      <w:r w:rsidRPr="00207634">
        <w:rPr>
          <w:rFonts w:asciiTheme="minorHAnsi" w:hAnsiTheme="minorHAnsi" w:cstheme="minorHAnsi"/>
          <w:b w:val="0"/>
          <w:bCs/>
          <w:color w:val="610B38"/>
          <w:sz w:val="24"/>
          <w:szCs w:val="24"/>
        </w:rPr>
        <w:t>Abstract class in Java</w:t>
      </w:r>
    </w:p>
    <w:p w:rsidR="0071339B" w:rsidRPr="00207634" w:rsidRDefault="0071339B" w:rsidP="0071339B">
      <w:pPr>
        <w:pStyle w:val="NormalWeb"/>
        <w:shd w:val="clear" w:color="auto" w:fill="FFFFFF"/>
        <w:spacing w:line="276" w:lineRule="auto"/>
        <w:rPr>
          <w:rFonts w:asciiTheme="minorHAnsi" w:hAnsiTheme="minorHAnsi" w:cstheme="minorHAnsi"/>
          <w:color w:val="000000"/>
        </w:rPr>
      </w:pPr>
      <w:r w:rsidRPr="00207634">
        <w:rPr>
          <w:rFonts w:asciiTheme="minorHAnsi" w:hAnsiTheme="minorHAnsi" w:cstheme="minorHAnsi"/>
          <w:color w:val="000000"/>
        </w:rPr>
        <w:t>A class which is declared with the abstract keyword is known as an abstract class in Java. It can have abstract and non-abstract methods (method with the body).</w:t>
      </w:r>
    </w:p>
    <w:p w:rsidR="0071339B" w:rsidRPr="00207634" w:rsidRDefault="0071339B" w:rsidP="0071339B">
      <w:pPr>
        <w:pStyle w:val="NormalWeb"/>
        <w:shd w:val="clear" w:color="auto" w:fill="FFFFFF"/>
        <w:spacing w:line="276" w:lineRule="auto"/>
        <w:rPr>
          <w:rFonts w:asciiTheme="minorHAnsi" w:hAnsiTheme="minorHAnsi" w:cstheme="minorHAnsi"/>
          <w:color w:val="000000"/>
        </w:rPr>
      </w:pPr>
      <w:r w:rsidRPr="00207634">
        <w:rPr>
          <w:rFonts w:asciiTheme="minorHAnsi" w:hAnsiTheme="minorHAnsi" w:cstheme="minorHAnsi"/>
          <w:color w:val="000000"/>
        </w:rPr>
        <w:t>Before learning the Java abstract class, let's understand the abstraction in Java first.</w:t>
      </w:r>
    </w:p>
    <w:p w:rsidR="0071339B" w:rsidRPr="00207634" w:rsidRDefault="0071339B" w:rsidP="0071339B">
      <w:pPr>
        <w:pStyle w:val="Heading3"/>
        <w:shd w:val="clear" w:color="auto" w:fill="FFFFFF"/>
        <w:rPr>
          <w:rFonts w:asciiTheme="minorHAnsi" w:hAnsiTheme="minorHAnsi" w:cstheme="minorHAnsi"/>
          <w:b w:val="0"/>
          <w:color w:val="610B38"/>
          <w:sz w:val="24"/>
          <w:szCs w:val="24"/>
        </w:rPr>
      </w:pPr>
      <w:r w:rsidRPr="00207634">
        <w:rPr>
          <w:rFonts w:asciiTheme="minorHAnsi" w:hAnsiTheme="minorHAnsi" w:cstheme="minorHAnsi"/>
          <w:b w:val="0"/>
          <w:bCs/>
          <w:color w:val="610B38"/>
          <w:sz w:val="24"/>
          <w:szCs w:val="24"/>
        </w:rPr>
        <w:t>Abstraction in Java</w:t>
      </w:r>
    </w:p>
    <w:p w:rsidR="0071339B" w:rsidRPr="00207634" w:rsidRDefault="0071339B" w:rsidP="0071339B">
      <w:pPr>
        <w:pStyle w:val="NormalWeb"/>
        <w:shd w:val="clear" w:color="auto" w:fill="FFFFFF"/>
        <w:spacing w:line="276" w:lineRule="auto"/>
        <w:rPr>
          <w:rFonts w:asciiTheme="minorHAnsi" w:hAnsiTheme="minorHAnsi" w:cstheme="minorHAnsi"/>
          <w:color w:val="000000"/>
        </w:rPr>
      </w:pPr>
      <w:r w:rsidRPr="00207634">
        <w:rPr>
          <w:rStyle w:val="Strong"/>
          <w:rFonts w:asciiTheme="minorHAnsi" w:hAnsiTheme="minorHAnsi" w:cstheme="minorHAnsi"/>
          <w:color w:val="2F4F4F"/>
        </w:rPr>
        <w:t>Abstraction</w:t>
      </w:r>
      <w:r w:rsidRPr="00207634">
        <w:rPr>
          <w:rFonts w:asciiTheme="minorHAnsi" w:hAnsiTheme="minorHAnsi" w:cstheme="minorHAnsi"/>
          <w:color w:val="000000"/>
        </w:rPr>
        <w:t> is a process of hiding the implementation details and showing only functionality to the user.</w:t>
      </w:r>
    </w:p>
    <w:p w:rsidR="0071339B" w:rsidRPr="00207634" w:rsidRDefault="0071339B" w:rsidP="0071339B">
      <w:pPr>
        <w:pStyle w:val="NormalWeb"/>
        <w:shd w:val="clear" w:color="auto" w:fill="FFFFFF"/>
        <w:spacing w:line="276" w:lineRule="auto"/>
        <w:rPr>
          <w:rFonts w:asciiTheme="minorHAnsi" w:hAnsiTheme="minorHAnsi" w:cstheme="minorHAnsi"/>
          <w:color w:val="000000"/>
        </w:rPr>
      </w:pPr>
      <w:r w:rsidRPr="00207634">
        <w:rPr>
          <w:rFonts w:asciiTheme="minorHAnsi" w:hAnsiTheme="minorHAnsi" w:cstheme="minorHAnsi"/>
          <w:color w:val="000000"/>
        </w:rPr>
        <w:t>Another way, it shows only essential things to the user and hides the internal details, for example, sending SMS where you type the text and send the message. You don't know the internal processing about the message delivery.</w:t>
      </w:r>
    </w:p>
    <w:p w:rsidR="0071339B" w:rsidRPr="00207634" w:rsidRDefault="0071339B" w:rsidP="0071339B">
      <w:pPr>
        <w:pStyle w:val="NormalWeb"/>
        <w:shd w:val="clear" w:color="auto" w:fill="FFFFFF"/>
        <w:spacing w:line="276" w:lineRule="auto"/>
        <w:rPr>
          <w:rFonts w:asciiTheme="minorHAnsi" w:hAnsiTheme="minorHAnsi" w:cstheme="minorHAnsi"/>
          <w:color w:val="000000"/>
        </w:rPr>
      </w:pPr>
      <w:r w:rsidRPr="00207634">
        <w:rPr>
          <w:rFonts w:asciiTheme="minorHAnsi" w:hAnsiTheme="minorHAnsi" w:cstheme="minorHAnsi"/>
          <w:color w:val="000000"/>
        </w:rPr>
        <w:t>Abstraction lets you focus on what the object does instead of how it does it.</w:t>
      </w:r>
    </w:p>
    <w:p w:rsidR="0071339B" w:rsidRPr="00207634" w:rsidRDefault="0071339B" w:rsidP="0071339B">
      <w:pPr>
        <w:pStyle w:val="Heading3"/>
        <w:shd w:val="clear" w:color="auto" w:fill="FFFFFF"/>
        <w:rPr>
          <w:rFonts w:asciiTheme="minorHAnsi" w:hAnsiTheme="minorHAnsi" w:cstheme="minorHAnsi"/>
          <w:b w:val="0"/>
          <w:color w:val="610B4B"/>
          <w:sz w:val="24"/>
          <w:szCs w:val="24"/>
        </w:rPr>
      </w:pPr>
      <w:r w:rsidRPr="00207634">
        <w:rPr>
          <w:rFonts w:asciiTheme="minorHAnsi" w:hAnsiTheme="minorHAnsi" w:cstheme="minorHAnsi"/>
          <w:b w:val="0"/>
          <w:bCs/>
          <w:color w:val="610B4B"/>
          <w:sz w:val="24"/>
          <w:szCs w:val="24"/>
        </w:rPr>
        <w:t>Ways to achieve Abstraction</w:t>
      </w:r>
    </w:p>
    <w:p w:rsidR="0071339B" w:rsidRPr="00207634" w:rsidRDefault="0071339B" w:rsidP="0071339B">
      <w:pPr>
        <w:pStyle w:val="NormalWeb"/>
        <w:shd w:val="clear" w:color="auto" w:fill="FFFFFF"/>
        <w:spacing w:line="276" w:lineRule="auto"/>
        <w:rPr>
          <w:rFonts w:asciiTheme="minorHAnsi" w:hAnsiTheme="minorHAnsi" w:cstheme="minorHAnsi"/>
          <w:color w:val="000000"/>
        </w:rPr>
      </w:pPr>
      <w:r w:rsidRPr="00207634">
        <w:rPr>
          <w:rFonts w:asciiTheme="minorHAnsi" w:hAnsiTheme="minorHAnsi" w:cstheme="minorHAnsi"/>
          <w:color w:val="000000"/>
        </w:rPr>
        <w:t>There are two ways to achieve abstraction in java</w:t>
      </w:r>
    </w:p>
    <w:p w:rsidR="0071339B" w:rsidRPr="00207634" w:rsidRDefault="0071339B" w:rsidP="0071339B">
      <w:pPr>
        <w:numPr>
          <w:ilvl w:val="0"/>
          <w:numId w:val="40"/>
        </w:numPr>
        <w:shd w:val="clear" w:color="auto" w:fill="FFFFFF"/>
        <w:spacing w:before="63" w:after="100" w:afterAutospacing="1"/>
        <w:rPr>
          <w:rFonts w:asciiTheme="minorHAnsi" w:hAnsiTheme="minorHAnsi" w:cstheme="minorHAnsi"/>
          <w:color w:val="000000"/>
          <w:sz w:val="24"/>
          <w:szCs w:val="24"/>
        </w:rPr>
      </w:pPr>
      <w:r w:rsidRPr="00207634">
        <w:rPr>
          <w:rFonts w:asciiTheme="minorHAnsi" w:hAnsiTheme="minorHAnsi" w:cstheme="minorHAnsi"/>
          <w:color w:val="000000"/>
          <w:sz w:val="24"/>
          <w:szCs w:val="24"/>
        </w:rPr>
        <w:t>Abstract class (0 to 100%)</w:t>
      </w:r>
    </w:p>
    <w:p w:rsidR="0071339B" w:rsidRPr="00207634" w:rsidRDefault="0071339B" w:rsidP="0071339B">
      <w:pPr>
        <w:numPr>
          <w:ilvl w:val="0"/>
          <w:numId w:val="40"/>
        </w:numPr>
        <w:shd w:val="clear" w:color="auto" w:fill="FFFFFF"/>
        <w:spacing w:before="63" w:after="100" w:afterAutospacing="1"/>
        <w:rPr>
          <w:rFonts w:asciiTheme="minorHAnsi" w:hAnsiTheme="minorHAnsi" w:cstheme="minorHAnsi"/>
          <w:color w:val="000000"/>
          <w:sz w:val="24"/>
          <w:szCs w:val="24"/>
        </w:rPr>
      </w:pPr>
      <w:r w:rsidRPr="00207634">
        <w:rPr>
          <w:rFonts w:asciiTheme="minorHAnsi" w:hAnsiTheme="minorHAnsi" w:cstheme="minorHAnsi"/>
          <w:color w:val="000000"/>
          <w:sz w:val="24"/>
          <w:szCs w:val="24"/>
        </w:rPr>
        <w:t>Interface (100%)</w:t>
      </w:r>
    </w:p>
    <w:p w:rsidR="0071339B" w:rsidRPr="00207634" w:rsidRDefault="0071339B" w:rsidP="0071339B">
      <w:pPr>
        <w:spacing w:after="0"/>
        <w:rPr>
          <w:rFonts w:asciiTheme="minorHAnsi" w:hAnsiTheme="minorHAnsi" w:cstheme="minorHAnsi"/>
          <w:sz w:val="24"/>
          <w:szCs w:val="24"/>
        </w:rPr>
      </w:pPr>
      <w:r w:rsidRPr="00207634">
        <w:rPr>
          <w:rFonts w:asciiTheme="minorHAnsi" w:hAnsiTheme="minorHAnsi" w:cstheme="minorHAnsi"/>
          <w:sz w:val="24"/>
          <w:szCs w:val="24"/>
        </w:rPr>
        <w:t>Abstract class in Java</w:t>
      </w:r>
    </w:p>
    <w:p w:rsidR="0071339B" w:rsidRPr="00207634" w:rsidRDefault="0071339B" w:rsidP="0071339B">
      <w:pPr>
        <w:spacing w:after="0"/>
        <w:rPr>
          <w:rFonts w:asciiTheme="minorHAnsi" w:hAnsiTheme="minorHAnsi" w:cstheme="minorHAnsi"/>
          <w:sz w:val="24"/>
          <w:szCs w:val="24"/>
        </w:rPr>
      </w:pPr>
    </w:p>
    <w:p w:rsidR="0071339B" w:rsidRPr="00207634" w:rsidRDefault="0071339B" w:rsidP="0071339B">
      <w:pPr>
        <w:spacing w:after="0"/>
        <w:rPr>
          <w:rFonts w:asciiTheme="minorHAnsi" w:hAnsiTheme="minorHAnsi" w:cstheme="minorHAnsi"/>
          <w:sz w:val="24"/>
          <w:szCs w:val="24"/>
        </w:rPr>
      </w:pPr>
      <w:r w:rsidRPr="00207634">
        <w:rPr>
          <w:rFonts w:asciiTheme="minorHAnsi" w:hAnsiTheme="minorHAnsi" w:cstheme="minorHAnsi"/>
          <w:sz w:val="24"/>
          <w:szCs w:val="24"/>
        </w:rPr>
        <w:t>A class which is declared as abstract is known as an abstract class. It can have abstract and non-abstract methods. It needs to be extended and its method implemented. It cannot be instantiated.</w:t>
      </w:r>
    </w:p>
    <w:p w:rsidR="0071339B" w:rsidRPr="00207634" w:rsidRDefault="0071339B" w:rsidP="0071339B">
      <w:pPr>
        <w:pStyle w:val="ListParagraph"/>
        <w:numPr>
          <w:ilvl w:val="0"/>
          <w:numId w:val="45"/>
        </w:numPr>
        <w:spacing w:after="0"/>
        <w:rPr>
          <w:rFonts w:asciiTheme="minorHAnsi" w:hAnsiTheme="minorHAnsi" w:cstheme="minorHAnsi"/>
          <w:sz w:val="24"/>
          <w:szCs w:val="24"/>
        </w:rPr>
      </w:pPr>
      <w:r w:rsidRPr="00207634">
        <w:rPr>
          <w:rFonts w:asciiTheme="minorHAnsi" w:hAnsiTheme="minorHAnsi" w:cstheme="minorHAnsi"/>
          <w:sz w:val="24"/>
          <w:szCs w:val="24"/>
        </w:rPr>
        <w:t>An abstract class must be declared with an abstract keyword.</w:t>
      </w:r>
    </w:p>
    <w:p w:rsidR="0071339B" w:rsidRPr="00207634" w:rsidRDefault="0071339B" w:rsidP="0071339B">
      <w:pPr>
        <w:pStyle w:val="ListParagraph"/>
        <w:numPr>
          <w:ilvl w:val="0"/>
          <w:numId w:val="45"/>
        </w:numPr>
        <w:spacing w:after="0"/>
        <w:rPr>
          <w:rFonts w:asciiTheme="minorHAnsi" w:hAnsiTheme="minorHAnsi" w:cstheme="minorHAnsi"/>
          <w:sz w:val="24"/>
          <w:szCs w:val="24"/>
        </w:rPr>
      </w:pPr>
      <w:r w:rsidRPr="00207634">
        <w:rPr>
          <w:rFonts w:asciiTheme="minorHAnsi" w:hAnsiTheme="minorHAnsi" w:cstheme="minorHAnsi"/>
          <w:sz w:val="24"/>
          <w:szCs w:val="24"/>
        </w:rPr>
        <w:t>It can have abstract and non-abstract methods.</w:t>
      </w:r>
    </w:p>
    <w:p w:rsidR="0071339B" w:rsidRPr="00207634" w:rsidRDefault="0071339B" w:rsidP="0071339B">
      <w:pPr>
        <w:pStyle w:val="ListParagraph"/>
        <w:numPr>
          <w:ilvl w:val="0"/>
          <w:numId w:val="45"/>
        </w:numPr>
        <w:spacing w:after="0"/>
        <w:rPr>
          <w:rFonts w:asciiTheme="minorHAnsi" w:hAnsiTheme="minorHAnsi" w:cstheme="minorHAnsi"/>
          <w:sz w:val="24"/>
          <w:szCs w:val="24"/>
        </w:rPr>
      </w:pPr>
      <w:r w:rsidRPr="00207634">
        <w:rPr>
          <w:rFonts w:asciiTheme="minorHAnsi" w:hAnsiTheme="minorHAnsi" w:cstheme="minorHAnsi"/>
          <w:sz w:val="24"/>
          <w:szCs w:val="24"/>
        </w:rPr>
        <w:t>It cannot be instantiated.</w:t>
      </w:r>
    </w:p>
    <w:p w:rsidR="0071339B" w:rsidRPr="00207634" w:rsidRDefault="0071339B" w:rsidP="0071339B">
      <w:pPr>
        <w:pStyle w:val="ListParagraph"/>
        <w:numPr>
          <w:ilvl w:val="0"/>
          <w:numId w:val="45"/>
        </w:numPr>
        <w:spacing w:after="0"/>
        <w:rPr>
          <w:rFonts w:asciiTheme="minorHAnsi" w:hAnsiTheme="minorHAnsi" w:cstheme="minorHAnsi"/>
          <w:sz w:val="24"/>
          <w:szCs w:val="24"/>
        </w:rPr>
      </w:pPr>
      <w:r w:rsidRPr="00207634">
        <w:rPr>
          <w:rFonts w:asciiTheme="minorHAnsi" w:hAnsiTheme="minorHAnsi" w:cstheme="minorHAnsi"/>
          <w:sz w:val="24"/>
          <w:szCs w:val="24"/>
        </w:rPr>
        <w:t>It can have constructors and static methods also.</w:t>
      </w:r>
    </w:p>
    <w:p w:rsidR="0071339B" w:rsidRPr="00207634" w:rsidRDefault="0071339B" w:rsidP="0071339B">
      <w:pPr>
        <w:pStyle w:val="ListParagraph"/>
        <w:numPr>
          <w:ilvl w:val="0"/>
          <w:numId w:val="45"/>
        </w:numPr>
        <w:spacing w:after="0"/>
        <w:rPr>
          <w:rFonts w:asciiTheme="minorHAnsi" w:hAnsiTheme="minorHAnsi" w:cstheme="minorHAnsi"/>
          <w:sz w:val="24"/>
          <w:szCs w:val="24"/>
        </w:rPr>
      </w:pPr>
      <w:r w:rsidRPr="00207634">
        <w:rPr>
          <w:rFonts w:asciiTheme="minorHAnsi" w:hAnsiTheme="minorHAnsi" w:cstheme="minorHAnsi"/>
          <w:sz w:val="24"/>
          <w:szCs w:val="24"/>
        </w:rPr>
        <w:t>It can have final methods which will force the subclass not to change the body of the method.</w:t>
      </w:r>
    </w:p>
    <w:p w:rsidR="0071339B" w:rsidRPr="00207634" w:rsidRDefault="0071339B" w:rsidP="0071339B">
      <w:pPr>
        <w:spacing w:after="0"/>
        <w:rPr>
          <w:ins w:id="0" w:author="Unknown"/>
          <w:rFonts w:asciiTheme="minorHAnsi" w:hAnsiTheme="minorHAnsi" w:cstheme="minorHAnsi"/>
          <w:sz w:val="24"/>
          <w:szCs w:val="24"/>
        </w:rPr>
      </w:pPr>
    </w:p>
    <w:p w:rsidR="0071339B" w:rsidRPr="00207634" w:rsidRDefault="0071339B" w:rsidP="0071339B">
      <w:pPr>
        <w:pStyle w:val="NormalWeb"/>
        <w:shd w:val="clear" w:color="auto" w:fill="FFFFFF"/>
        <w:rPr>
          <w:rFonts w:asciiTheme="minorHAnsi" w:hAnsiTheme="minorHAnsi" w:cstheme="minorHAnsi"/>
        </w:rPr>
      </w:pPr>
    </w:p>
    <w:p w:rsidR="0071339B" w:rsidRPr="00207634" w:rsidRDefault="0071339B" w:rsidP="0071339B">
      <w:pPr>
        <w:pStyle w:val="NormalWeb"/>
        <w:shd w:val="clear" w:color="auto" w:fill="FFFFFF"/>
        <w:rPr>
          <w:rFonts w:asciiTheme="minorHAnsi" w:hAnsiTheme="minorHAnsi" w:cstheme="minorHAnsi"/>
        </w:rPr>
      </w:pPr>
    </w:p>
    <w:p w:rsidR="0071339B" w:rsidRPr="00207634" w:rsidRDefault="0071339B" w:rsidP="0071339B">
      <w:pPr>
        <w:pStyle w:val="NormalWeb"/>
        <w:shd w:val="clear" w:color="auto" w:fill="FFFFFF"/>
        <w:rPr>
          <w:rFonts w:asciiTheme="minorHAnsi" w:hAnsiTheme="minorHAnsi" w:cstheme="minorHAnsi"/>
        </w:rPr>
      </w:pP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lastRenderedPageBreak/>
        <w:t xml:space="preserve">abstract class Bike{  </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 xml:space="preserve">  abstract void run();  </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 xml:space="preserve">}  </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 xml:space="preserve">class Honda4 extends Bike{  </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void run()</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System.out.println("running safely");</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 xml:space="preserve">}  </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 xml:space="preserve">public static void main(String args[]){  </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 xml:space="preserve"> Bike obj = new Honda4();  </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 xml:space="preserve"> obj.run();  </w:t>
      </w:r>
    </w:p>
    <w:p w:rsidR="0071339B" w:rsidRPr="00207634" w:rsidRDefault="0071339B" w:rsidP="0071339B">
      <w:pPr>
        <w:pStyle w:val="NormalWeb"/>
        <w:shd w:val="clear" w:color="auto" w:fill="FFFFFF"/>
        <w:rPr>
          <w:rFonts w:asciiTheme="minorHAnsi" w:hAnsiTheme="minorHAnsi" w:cstheme="minorHAnsi"/>
        </w:rPr>
      </w:pPr>
      <w:r w:rsidRPr="00207634">
        <w:rPr>
          <w:rFonts w:asciiTheme="minorHAnsi" w:hAnsiTheme="minorHAnsi" w:cstheme="minorHAnsi"/>
        </w:rPr>
        <w:t xml:space="preserve">}  </w:t>
      </w:r>
    </w:p>
    <w:p w:rsidR="0071339B" w:rsidRPr="00207634" w:rsidRDefault="0071339B" w:rsidP="0071339B">
      <w:pPr>
        <w:pStyle w:val="NormalWeb"/>
        <w:shd w:val="clear" w:color="auto" w:fill="FFFFFF"/>
        <w:spacing w:line="276" w:lineRule="auto"/>
        <w:rPr>
          <w:rFonts w:asciiTheme="minorHAnsi" w:hAnsiTheme="minorHAnsi" w:cstheme="minorHAnsi"/>
        </w:rPr>
      </w:pPr>
      <w:r w:rsidRPr="00207634">
        <w:rPr>
          <w:rFonts w:asciiTheme="minorHAnsi" w:hAnsiTheme="minorHAnsi" w:cstheme="minorHAnsi"/>
        </w:rPr>
        <w:t>}</w:t>
      </w: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spacing w:line="276" w:lineRule="auto"/>
        <w:rPr>
          <w:rFonts w:asciiTheme="minorHAnsi" w:hAnsiTheme="minorHAnsi" w:cstheme="minorHAnsi"/>
        </w:rPr>
      </w:pP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lastRenderedPageBreak/>
        <w:t>An </w:t>
      </w:r>
      <w:r w:rsidRPr="00207634">
        <w:rPr>
          <w:rStyle w:val="Strong"/>
          <w:rFonts w:asciiTheme="minorHAnsi" w:hAnsiTheme="minorHAnsi" w:cstheme="minorHAnsi"/>
          <w:color w:val="2F4F4F"/>
        </w:rPr>
        <w:t>interface in java</w:t>
      </w:r>
      <w:r w:rsidRPr="00207634">
        <w:rPr>
          <w:rFonts w:asciiTheme="minorHAnsi" w:hAnsiTheme="minorHAnsi" w:cstheme="minorHAnsi"/>
          <w:color w:val="000000"/>
        </w:rPr>
        <w:t> is a blueprint of a class. It has static constants and abstract methods.</w:t>
      </w: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t>The interface in Java is </w:t>
      </w:r>
      <w:r w:rsidRPr="00207634">
        <w:rPr>
          <w:rStyle w:val="Emphasis"/>
          <w:rFonts w:asciiTheme="minorHAnsi" w:hAnsiTheme="minorHAnsi" w:cstheme="minorHAnsi"/>
          <w:color w:val="000000"/>
        </w:rPr>
        <w:t>a mechanism to achieve abstraction</w:t>
      </w:r>
      <w:r w:rsidRPr="00207634">
        <w:rPr>
          <w:rFonts w:asciiTheme="minorHAnsi" w:hAnsiTheme="minorHAnsi" w:cstheme="minorHAnsi"/>
          <w:color w:val="000000"/>
        </w:rPr>
        <w:t>. There can be only abstract methods in the Java interface, not method body. It is used to achieve abstraction and multiple inheritance in Java.</w:t>
      </w: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t>In other words, you can say that interfaces can have abstract methods and variables. It cannot have a method body.</w:t>
      </w: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t>Java Interface also </w:t>
      </w:r>
      <w:r w:rsidRPr="00207634">
        <w:rPr>
          <w:rStyle w:val="Strong"/>
          <w:rFonts w:asciiTheme="minorHAnsi" w:hAnsiTheme="minorHAnsi" w:cstheme="minorHAnsi"/>
          <w:color w:val="2F4F4F"/>
        </w:rPr>
        <w:t>represents the IS-A relationship</w:t>
      </w:r>
      <w:r w:rsidRPr="00207634">
        <w:rPr>
          <w:rFonts w:asciiTheme="minorHAnsi" w:hAnsiTheme="minorHAnsi" w:cstheme="minorHAnsi"/>
          <w:color w:val="000000"/>
        </w:rPr>
        <w:t>.</w:t>
      </w: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t>It cannot be instantiated just like the abstract class.</w:t>
      </w: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t>Since Java 8, we can have </w:t>
      </w:r>
      <w:r w:rsidRPr="00207634">
        <w:rPr>
          <w:rStyle w:val="Strong"/>
          <w:rFonts w:asciiTheme="minorHAnsi" w:hAnsiTheme="minorHAnsi" w:cstheme="minorHAnsi"/>
          <w:color w:val="2F4F4F"/>
        </w:rPr>
        <w:t>default and static methods</w:t>
      </w:r>
      <w:r w:rsidRPr="00207634">
        <w:rPr>
          <w:rFonts w:asciiTheme="minorHAnsi" w:hAnsiTheme="minorHAnsi" w:cstheme="minorHAnsi"/>
          <w:color w:val="000000"/>
        </w:rPr>
        <w:t> in an interface.</w:t>
      </w: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t>Since Java 9, we can have </w:t>
      </w:r>
      <w:r w:rsidRPr="00207634">
        <w:rPr>
          <w:rStyle w:val="Strong"/>
          <w:rFonts w:asciiTheme="minorHAnsi" w:hAnsiTheme="minorHAnsi" w:cstheme="minorHAnsi"/>
          <w:color w:val="2F4F4F"/>
        </w:rPr>
        <w:t>private methods</w:t>
      </w:r>
      <w:r w:rsidRPr="00207634">
        <w:rPr>
          <w:rFonts w:asciiTheme="minorHAnsi" w:hAnsiTheme="minorHAnsi" w:cstheme="minorHAnsi"/>
          <w:color w:val="000000"/>
        </w:rPr>
        <w:t> in an interface.</w:t>
      </w:r>
    </w:p>
    <w:p w:rsidR="0071339B" w:rsidRPr="00207634" w:rsidRDefault="0071339B" w:rsidP="0071339B">
      <w:pPr>
        <w:pStyle w:val="Heading2"/>
        <w:shd w:val="clear" w:color="auto" w:fill="FFFFFF"/>
        <w:spacing w:line="312" w:lineRule="atLeast"/>
        <w:rPr>
          <w:rFonts w:asciiTheme="minorHAnsi" w:hAnsiTheme="minorHAnsi" w:cstheme="minorHAnsi"/>
          <w:b w:val="0"/>
          <w:color w:val="610B38"/>
          <w:sz w:val="24"/>
          <w:szCs w:val="24"/>
        </w:rPr>
      </w:pPr>
      <w:r w:rsidRPr="00207634">
        <w:rPr>
          <w:rFonts w:asciiTheme="minorHAnsi" w:hAnsiTheme="minorHAnsi" w:cstheme="minorHAnsi"/>
          <w:b w:val="0"/>
          <w:bCs/>
          <w:color w:val="610B38"/>
          <w:sz w:val="24"/>
          <w:szCs w:val="24"/>
        </w:rPr>
        <w:t>Why use Java interface?</w:t>
      </w: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t>There are mainly three reasons to use interface. They are given below.</w:t>
      </w:r>
    </w:p>
    <w:p w:rsidR="0071339B" w:rsidRPr="00207634" w:rsidRDefault="0071339B" w:rsidP="0071339B">
      <w:pPr>
        <w:numPr>
          <w:ilvl w:val="0"/>
          <w:numId w:val="46"/>
        </w:numPr>
        <w:shd w:val="clear" w:color="auto" w:fill="FFFFFF"/>
        <w:spacing w:before="63" w:after="100" w:afterAutospacing="1" w:line="332" w:lineRule="atLeast"/>
        <w:rPr>
          <w:rFonts w:asciiTheme="minorHAnsi" w:hAnsiTheme="minorHAnsi" w:cstheme="minorHAnsi"/>
          <w:color w:val="000000"/>
          <w:sz w:val="24"/>
          <w:szCs w:val="24"/>
        </w:rPr>
      </w:pPr>
      <w:r w:rsidRPr="00207634">
        <w:rPr>
          <w:rFonts w:asciiTheme="minorHAnsi" w:hAnsiTheme="minorHAnsi" w:cstheme="minorHAnsi"/>
          <w:color w:val="000000"/>
          <w:sz w:val="24"/>
          <w:szCs w:val="24"/>
        </w:rPr>
        <w:t>It is used to achieve abstraction.</w:t>
      </w:r>
    </w:p>
    <w:p w:rsidR="0071339B" w:rsidRPr="00207634" w:rsidRDefault="0071339B" w:rsidP="0071339B">
      <w:pPr>
        <w:numPr>
          <w:ilvl w:val="0"/>
          <w:numId w:val="46"/>
        </w:numPr>
        <w:shd w:val="clear" w:color="auto" w:fill="FFFFFF"/>
        <w:spacing w:before="63" w:after="100" w:afterAutospacing="1" w:line="332" w:lineRule="atLeast"/>
        <w:rPr>
          <w:rFonts w:asciiTheme="minorHAnsi" w:hAnsiTheme="minorHAnsi" w:cstheme="minorHAnsi"/>
          <w:color w:val="000000"/>
          <w:sz w:val="24"/>
          <w:szCs w:val="24"/>
        </w:rPr>
      </w:pPr>
      <w:r w:rsidRPr="00207634">
        <w:rPr>
          <w:rFonts w:asciiTheme="minorHAnsi" w:hAnsiTheme="minorHAnsi" w:cstheme="minorHAnsi"/>
          <w:color w:val="000000"/>
          <w:sz w:val="24"/>
          <w:szCs w:val="24"/>
        </w:rPr>
        <w:t>By interface, we can support the functionality of multiple inheritance.</w:t>
      </w:r>
    </w:p>
    <w:p w:rsidR="0071339B" w:rsidRPr="00207634" w:rsidRDefault="0071339B" w:rsidP="0071339B">
      <w:pPr>
        <w:numPr>
          <w:ilvl w:val="0"/>
          <w:numId w:val="46"/>
        </w:numPr>
        <w:shd w:val="clear" w:color="auto" w:fill="FFFFFF"/>
        <w:spacing w:before="63" w:after="100" w:afterAutospacing="1" w:line="332" w:lineRule="atLeast"/>
        <w:rPr>
          <w:rFonts w:asciiTheme="minorHAnsi" w:hAnsiTheme="minorHAnsi" w:cstheme="minorHAnsi"/>
          <w:color w:val="000000"/>
          <w:sz w:val="24"/>
          <w:szCs w:val="24"/>
        </w:rPr>
      </w:pPr>
      <w:r w:rsidRPr="00207634">
        <w:rPr>
          <w:rFonts w:asciiTheme="minorHAnsi" w:hAnsiTheme="minorHAnsi" w:cstheme="minorHAnsi"/>
          <w:color w:val="000000"/>
          <w:sz w:val="24"/>
          <w:szCs w:val="24"/>
        </w:rPr>
        <w:t>It can be used to achieve loose coupling.</w:t>
      </w:r>
    </w:p>
    <w:p w:rsidR="0071339B" w:rsidRPr="00207634" w:rsidRDefault="0071339B" w:rsidP="0071339B">
      <w:pPr>
        <w:pStyle w:val="Heading2"/>
        <w:shd w:val="clear" w:color="auto" w:fill="FFFFFF"/>
        <w:spacing w:line="312" w:lineRule="atLeast"/>
        <w:rPr>
          <w:rFonts w:asciiTheme="minorHAnsi" w:hAnsiTheme="minorHAnsi" w:cstheme="minorHAnsi"/>
          <w:b w:val="0"/>
          <w:color w:val="610B38"/>
          <w:sz w:val="24"/>
          <w:szCs w:val="24"/>
        </w:rPr>
      </w:pPr>
      <w:r w:rsidRPr="00207634">
        <w:rPr>
          <w:rFonts w:asciiTheme="minorHAnsi" w:hAnsiTheme="minorHAnsi" w:cstheme="minorHAnsi"/>
          <w:b w:val="0"/>
          <w:bCs/>
          <w:color w:val="610B38"/>
          <w:sz w:val="24"/>
          <w:szCs w:val="24"/>
        </w:rPr>
        <w:t>How to declare an interface?</w:t>
      </w: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71339B" w:rsidRPr="00207634" w:rsidRDefault="0071339B" w:rsidP="0071339B">
      <w:pPr>
        <w:pStyle w:val="Heading4"/>
        <w:shd w:val="clear" w:color="auto" w:fill="FFFFFF"/>
        <w:rPr>
          <w:rFonts w:asciiTheme="minorHAnsi" w:hAnsiTheme="minorHAnsi" w:cstheme="minorHAnsi"/>
          <w:b w:val="0"/>
          <w:bCs/>
          <w:color w:val="610B38"/>
        </w:rPr>
      </w:pPr>
      <w:r w:rsidRPr="00207634">
        <w:rPr>
          <w:rFonts w:asciiTheme="minorHAnsi" w:hAnsiTheme="minorHAnsi" w:cstheme="minorHAnsi"/>
          <w:b w:val="0"/>
          <w:bCs/>
          <w:color w:val="610B38"/>
        </w:rPr>
        <w:t>The relationship between classes and interfaces</w:t>
      </w:r>
    </w:p>
    <w:p w:rsidR="0071339B" w:rsidRPr="00207634" w:rsidRDefault="0071339B" w:rsidP="0071339B">
      <w:pPr>
        <w:pStyle w:val="NormalWeb"/>
        <w:shd w:val="clear" w:color="auto" w:fill="FFFFFF"/>
        <w:rPr>
          <w:rFonts w:asciiTheme="minorHAnsi" w:hAnsiTheme="minorHAnsi" w:cstheme="minorHAnsi"/>
          <w:color w:val="000000"/>
        </w:rPr>
      </w:pPr>
      <w:r w:rsidRPr="00207634">
        <w:rPr>
          <w:rFonts w:asciiTheme="minorHAnsi" w:hAnsiTheme="minorHAnsi" w:cstheme="minorHAnsi"/>
          <w:color w:val="000000"/>
        </w:rPr>
        <w:t>As shown in the figure given below, a class extends another class, an interface extends another interface, but a </w:t>
      </w:r>
      <w:r w:rsidRPr="00207634">
        <w:rPr>
          <w:rStyle w:val="Strong"/>
          <w:rFonts w:asciiTheme="minorHAnsi" w:hAnsiTheme="minorHAnsi" w:cstheme="minorHAnsi"/>
          <w:color w:val="2F4F4F"/>
        </w:rPr>
        <w:t>class implements an interface</w:t>
      </w:r>
      <w:r w:rsidRPr="00207634">
        <w:rPr>
          <w:rFonts w:asciiTheme="minorHAnsi" w:hAnsiTheme="minorHAnsi" w:cstheme="minorHAnsi"/>
          <w:color w:val="000000"/>
        </w:rPr>
        <w:t>.</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noProof/>
          <w:sz w:val="24"/>
          <w:szCs w:val="24"/>
        </w:rPr>
        <w:drawing>
          <wp:inline distT="0" distB="0" distL="0" distR="0">
            <wp:extent cx="3609975" cy="1743801"/>
            <wp:effectExtent l="19050" t="0" r="9525" b="0"/>
            <wp:docPr id="42" name="Picture 42"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 relationship between class and interface"/>
                    <pic:cNvPicPr>
                      <a:picLocks noChangeAspect="1" noChangeArrowheads="1"/>
                    </pic:cNvPicPr>
                  </pic:nvPicPr>
                  <pic:blipFill>
                    <a:blip r:embed="rId7"/>
                    <a:srcRect/>
                    <a:stretch>
                      <a:fillRect/>
                    </a:stretch>
                  </pic:blipFill>
                  <pic:spPr bwMode="auto">
                    <a:xfrm>
                      <a:off x="0" y="0"/>
                      <a:ext cx="3609975" cy="1743801"/>
                    </a:xfrm>
                    <a:prstGeom prst="rect">
                      <a:avLst/>
                    </a:prstGeom>
                    <a:noFill/>
                    <a:ln w="9525">
                      <a:noFill/>
                      <a:miter lim="800000"/>
                      <a:headEnd/>
                      <a:tailEnd/>
                    </a:ln>
                  </pic:spPr>
                </pic:pic>
              </a:graphicData>
            </a:graphic>
          </wp:inline>
        </w:drawing>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lastRenderedPageBreak/>
        <w:t>interface Printable</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  </w:t>
      </w:r>
    </w:p>
    <w:p w:rsidR="0071339B" w:rsidRPr="00207634" w:rsidRDefault="0071339B" w:rsidP="0071339B">
      <w:pPr>
        <w:ind w:firstLine="720"/>
        <w:rPr>
          <w:rFonts w:asciiTheme="minorHAnsi" w:hAnsiTheme="minorHAnsi" w:cstheme="minorHAnsi"/>
          <w:sz w:val="24"/>
          <w:szCs w:val="24"/>
        </w:rPr>
      </w:pPr>
      <w:r w:rsidRPr="00207634">
        <w:rPr>
          <w:rFonts w:asciiTheme="minorHAnsi" w:hAnsiTheme="minorHAnsi" w:cstheme="minorHAnsi"/>
          <w:sz w:val="24"/>
          <w:szCs w:val="24"/>
        </w:rPr>
        <w:t xml:space="preserve">void print();  </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  </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interface Showable</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  </w:t>
      </w:r>
    </w:p>
    <w:p w:rsidR="0071339B" w:rsidRPr="00207634" w:rsidRDefault="0071339B" w:rsidP="0071339B">
      <w:pPr>
        <w:ind w:firstLine="720"/>
        <w:rPr>
          <w:rFonts w:asciiTheme="minorHAnsi" w:hAnsiTheme="minorHAnsi" w:cstheme="minorHAnsi"/>
          <w:sz w:val="24"/>
          <w:szCs w:val="24"/>
        </w:rPr>
      </w:pPr>
      <w:r w:rsidRPr="00207634">
        <w:rPr>
          <w:rFonts w:asciiTheme="minorHAnsi" w:hAnsiTheme="minorHAnsi" w:cstheme="minorHAnsi"/>
          <w:sz w:val="24"/>
          <w:szCs w:val="24"/>
        </w:rPr>
        <w:t xml:space="preserve">void show();  </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  </w:t>
      </w:r>
    </w:p>
    <w:p w:rsidR="00866450" w:rsidRPr="00207634" w:rsidRDefault="00866450" w:rsidP="0071339B">
      <w:pPr>
        <w:rPr>
          <w:rFonts w:asciiTheme="minorHAnsi" w:hAnsiTheme="minorHAnsi" w:cstheme="minorHAnsi"/>
          <w:sz w:val="24"/>
          <w:szCs w:val="24"/>
        </w:rPr>
      </w:pPr>
      <w:r w:rsidRPr="00207634">
        <w:rPr>
          <w:rFonts w:asciiTheme="minorHAnsi" w:hAnsiTheme="minorHAnsi" w:cstheme="minorHAnsi"/>
          <w:sz w:val="24"/>
          <w:szCs w:val="24"/>
        </w:rPr>
        <w:t>class MultpleInheri</w:t>
      </w:r>
      <w:r w:rsidR="0071339B" w:rsidRPr="00207634">
        <w:rPr>
          <w:rFonts w:asciiTheme="minorHAnsi" w:hAnsiTheme="minorHAnsi" w:cstheme="minorHAnsi"/>
          <w:sz w:val="24"/>
          <w:szCs w:val="24"/>
        </w:rPr>
        <w:t xml:space="preserve"> implements Printable,Showable</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  </w:t>
      </w:r>
    </w:p>
    <w:p w:rsidR="00866450" w:rsidRPr="00207634" w:rsidRDefault="0071339B" w:rsidP="00866450">
      <w:pPr>
        <w:ind w:firstLine="720"/>
        <w:rPr>
          <w:rFonts w:asciiTheme="minorHAnsi" w:hAnsiTheme="minorHAnsi" w:cstheme="minorHAnsi"/>
          <w:sz w:val="24"/>
          <w:szCs w:val="24"/>
        </w:rPr>
      </w:pPr>
      <w:r w:rsidRPr="00207634">
        <w:rPr>
          <w:rFonts w:asciiTheme="minorHAnsi" w:hAnsiTheme="minorHAnsi" w:cstheme="minorHAnsi"/>
          <w:sz w:val="24"/>
          <w:szCs w:val="24"/>
        </w:rPr>
        <w:t>public void print()</w:t>
      </w:r>
    </w:p>
    <w:p w:rsidR="00866450" w:rsidRPr="00207634" w:rsidRDefault="0071339B" w:rsidP="00866450">
      <w:pPr>
        <w:ind w:firstLine="720"/>
        <w:rPr>
          <w:rFonts w:asciiTheme="minorHAnsi" w:hAnsiTheme="minorHAnsi" w:cstheme="minorHAnsi"/>
          <w:sz w:val="24"/>
          <w:szCs w:val="24"/>
        </w:rPr>
      </w:pPr>
      <w:r w:rsidRPr="00207634">
        <w:rPr>
          <w:rFonts w:asciiTheme="minorHAnsi" w:hAnsiTheme="minorHAnsi" w:cstheme="minorHAnsi"/>
          <w:sz w:val="24"/>
          <w:szCs w:val="24"/>
        </w:rPr>
        <w:t>{</w:t>
      </w:r>
    </w:p>
    <w:p w:rsidR="00866450" w:rsidRPr="00207634" w:rsidRDefault="0071339B" w:rsidP="00866450">
      <w:pPr>
        <w:ind w:left="720" w:firstLine="720"/>
        <w:rPr>
          <w:rFonts w:asciiTheme="minorHAnsi" w:hAnsiTheme="minorHAnsi" w:cstheme="minorHAnsi"/>
          <w:sz w:val="24"/>
          <w:szCs w:val="24"/>
        </w:rPr>
      </w:pPr>
      <w:r w:rsidRPr="00207634">
        <w:rPr>
          <w:rFonts w:asciiTheme="minorHAnsi" w:hAnsiTheme="minorHAnsi" w:cstheme="minorHAnsi"/>
          <w:sz w:val="24"/>
          <w:szCs w:val="24"/>
        </w:rPr>
        <w:t>System.out.println("Hello");</w:t>
      </w:r>
    </w:p>
    <w:p w:rsidR="0071339B" w:rsidRPr="00207634" w:rsidRDefault="00866450" w:rsidP="00866450">
      <w:pPr>
        <w:rPr>
          <w:rFonts w:asciiTheme="minorHAnsi" w:hAnsiTheme="minorHAnsi" w:cstheme="minorHAnsi"/>
          <w:sz w:val="24"/>
          <w:szCs w:val="24"/>
        </w:rPr>
      </w:pPr>
      <w:r w:rsidRPr="00207634">
        <w:rPr>
          <w:rFonts w:asciiTheme="minorHAnsi" w:hAnsiTheme="minorHAnsi" w:cstheme="minorHAnsi"/>
          <w:sz w:val="24"/>
          <w:szCs w:val="24"/>
        </w:rPr>
        <w:t xml:space="preserve">             </w:t>
      </w:r>
      <w:r w:rsidR="0071339B" w:rsidRPr="00207634">
        <w:rPr>
          <w:rFonts w:asciiTheme="minorHAnsi" w:hAnsiTheme="minorHAnsi" w:cstheme="minorHAnsi"/>
          <w:sz w:val="24"/>
          <w:szCs w:val="24"/>
        </w:rPr>
        <w:t xml:space="preserve">}  </w:t>
      </w:r>
    </w:p>
    <w:p w:rsidR="00866450" w:rsidRPr="00207634" w:rsidRDefault="0071339B" w:rsidP="00866450">
      <w:pPr>
        <w:ind w:firstLine="720"/>
        <w:rPr>
          <w:rFonts w:asciiTheme="minorHAnsi" w:hAnsiTheme="minorHAnsi" w:cstheme="minorHAnsi"/>
          <w:sz w:val="24"/>
          <w:szCs w:val="24"/>
        </w:rPr>
      </w:pPr>
      <w:r w:rsidRPr="00207634">
        <w:rPr>
          <w:rFonts w:asciiTheme="minorHAnsi" w:hAnsiTheme="minorHAnsi" w:cstheme="minorHAnsi"/>
          <w:sz w:val="24"/>
          <w:szCs w:val="24"/>
        </w:rPr>
        <w:t>public void show()</w:t>
      </w:r>
    </w:p>
    <w:p w:rsidR="00866450" w:rsidRPr="00207634" w:rsidRDefault="0071339B" w:rsidP="00866450">
      <w:pPr>
        <w:ind w:firstLine="720"/>
        <w:rPr>
          <w:rFonts w:asciiTheme="minorHAnsi" w:hAnsiTheme="minorHAnsi" w:cstheme="minorHAnsi"/>
          <w:sz w:val="24"/>
          <w:szCs w:val="24"/>
        </w:rPr>
      </w:pPr>
      <w:r w:rsidRPr="00207634">
        <w:rPr>
          <w:rFonts w:asciiTheme="minorHAnsi" w:hAnsiTheme="minorHAnsi" w:cstheme="minorHAnsi"/>
          <w:sz w:val="24"/>
          <w:szCs w:val="24"/>
        </w:rPr>
        <w:t>{</w:t>
      </w:r>
    </w:p>
    <w:p w:rsidR="00866450" w:rsidRPr="00207634" w:rsidRDefault="0071339B" w:rsidP="00866450">
      <w:pPr>
        <w:ind w:left="720" w:firstLine="720"/>
        <w:rPr>
          <w:rFonts w:asciiTheme="minorHAnsi" w:hAnsiTheme="minorHAnsi" w:cstheme="minorHAnsi"/>
          <w:sz w:val="24"/>
          <w:szCs w:val="24"/>
        </w:rPr>
      </w:pPr>
      <w:r w:rsidRPr="00207634">
        <w:rPr>
          <w:rFonts w:asciiTheme="minorHAnsi" w:hAnsiTheme="minorHAnsi" w:cstheme="minorHAnsi"/>
          <w:sz w:val="24"/>
          <w:szCs w:val="24"/>
        </w:rPr>
        <w:t>System.out.println("Welcome");</w:t>
      </w:r>
    </w:p>
    <w:p w:rsidR="0071339B" w:rsidRPr="00207634" w:rsidRDefault="00866450" w:rsidP="00866450">
      <w:pPr>
        <w:rPr>
          <w:rFonts w:asciiTheme="minorHAnsi" w:hAnsiTheme="minorHAnsi" w:cstheme="minorHAnsi"/>
          <w:sz w:val="24"/>
          <w:szCs w:val="24"/>
        </w:rPr>
      </w:pPr>
      <w:r w:rsidRPr="00207634">
        <w:rPr>
          <w:rFonts w:asciiTheme="minorHAnsi" w:hAnsiTheme="minorHAnsi" w:cstheme="minorHAnsi"/>
          <w:sz w:val="24"/>
          <w:szCs w:val="24"/>
        </w:rPr>
        <w:t xml:space="preserve">             </w:t>
      </w:r>
      <w:r w:rsidR="0071339B" w:rsidRPr="00207634">
        <w:rPr>
          <w:rFonts w:asciiTheme="minorHAnsi" w:hAnsiTheme="minorHAnsi" w:cstheme="minorHAnsi"/>
          <w:sz w:val="24"/>
          <w:szCs w:val="24"/>
        </w:rPr>
        <w:t xml:space="preserve">}  </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  public static void main(String args[]){  </w:t>
      </w:r>
    </w:p>
    <w:p w:rsidR="0071339B" w:rsidRPr="00207634" w:rsidRDefault="00866450" w:rsidP="0071339B">
      <w:pPr>
        <w:rPr>
          <w:rFonts w:asciiTheme="minorHAnsi" w:hAnsiTheme="minorHAnsi" w:cstheme="minorHAnsi"/>
          <w:sz w:val="24"/>
          <w:szCs w:val="24"/>
        </w:rPr>
      </w:pPr>
      <w:r w:rsidRPr="00207634">
        <w:rPr>
          <w:rFonts w:asciiTheme="minorHAnsi" w:hAnsiTheme="minorHAnsi" w:cstheme="minorHAnsi"/>
          <w:sz w:val="24"/>
          <w:szCs w:val="24"/>
        </w:rPr>
        <w:t xml:space="preserve">MultpleInheri </w:t>
      </w:r>
      <w:r w:rsidR="0071339B" w:rsidRPr="00207634">
        <w:rPr>
          <w:rFonts w:asciiTheme="minorHAnsi" w:hAnsiTheme="minorHAnsi" w:cstheme="minorHAnsi"/>
          <w:sz w:val="24"/>
          <w:szCs w:val="24"/>
        </w:rPr>
        <w:t xml:space="preserve">obj = new </w:t>
      </w:r>
      <w:r w:rsidRPr="00207634">
        <w:rPr>
          <w:rFonts w:asciiTheme="minorHAnsi" w:hAnsiTheme="minorHAnsi" w:cstheme="minorHAnsi"/>
          <w:sz w:val="24"/>
          <w:szCs w:val="24"/>
        </w:rPr>
        <w:t xml:space="preserve">MultpleInheri </w:t>
      </w:r>
      <w:r w:rsidR="0071339B" w:rsidRPr="00207634">
        <w:rPr>
          <w:rFonts w:asciiTheme="minorHAnsi" w:hAnsiTheme="minorHAnsi" w:cstheme="minorHAnsi"/>
          <w:sz w:val="24"/>
          <w:szCs w:val="24"/>
        </w:rPr>
        <w:t xml:space="preserve">();  </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obj.print();  </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obj.show();  </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 }  </w:t>
      </w:r>
    </w:p>
    <w:p w:rsidR="0071339B" w:rsidRPr="00207634" w:rsidRDefault="0071339B" w:rsidP="0071339B">
      <w:pPr>
        <w:rPr>
          <w:rFonts w:asciiTheme="minorHAnsi" w:hAnsiTheme="minorHAnsi" w:cstheme="minorHAnsi"/>
          <w:sz w:val="24"/>
          <w:szCs w:val="24"/>
        </w:rPr>
      </w:pPr>
      <w:r w:rsidRPr="00207634">
        <w:rPr>
          <w:rFonts w:asciiTheme="minorHAnsi" w:hAnsiTheme="minorHAnsi" w:cstheme="minorHAnsi"/>
          <w:sz w:val="24"/>
          <w:szCs w:val="24"/>
        </w:rPr>
        <w:t xml:space="preserve">}  </w:t>
      </w:r>
    </w:p>
    <w:p w:rsidR="007D605F" w:rsidRPr="00207634" w:rsidRDefault="0071339B" w:rsidP="007D605F">
      <w:pPr>
        <w:pStyle w:val="HTMLPreformatted"/>
        <w:shd w:val="clear" w:color="auto" w:fill="F9FBF9"/>
        <w:rPr>
          <w:rFonts w:asciiTheme="minorHAnsi" w:hAnsiTheme="minorHAnsi" w:cstheme="minorHAnsi"/>
          <w:color w:val="000000"/>
          <w:sz w:val="24"/>
          <w:szCs w:val="24"/>
        </w:rPr>
      </w:pPr>
      <w:r w:rsidRPr="00207634">
        <w:rPr>
          <w:rFonts w:asciiTheme="minorHAnsi" w:hAnsiTheme="minorHAnsi" w:cstheme="minorHAnsi"/>
          <w:sz w:val="24"/>
          <w:szCs w:val="24"/>
        </w:rPr>
        <w:t xml:space="preserve">  </w:t>
      </w:r>
      <w:r w:rsidR="007D605F" w:rsidRPr="00207634">
        <w:rPr>
          <w:rFonts w:asciiTheme="minorHAnsi" w:hAnsiTheme="minorHAnsi" w:cstheme="minorHAnsi"/>
          <w:color w:val="000000"/>
          <w:sz w:val="24"/>
          <w:szCs w:val="24"/>
        </w:rPr>
        <w:t>Output:Hello</w:t>
      </w:r>
    </w:p>
    <w:p w:rsidR="007D605F" w:rsidRPr="007D605F" w:rsidRDefault="007D605F" w:rsidP="007D605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color w:val="000000"/>
          <w:sz w:val="24"/>
          <w:szCs w:val="24"/>
        </w:rPr>
      </w:pPr>
      <w:r w:rsidRPr="007D605F">
        <w:rPr>
          <w:rFonts w:asciiTheme="minorHAnsi" w:hAnsiTheme="minorHAnsi" w:cstheme="minorHAnsi"/>
          <w:color w:val="000000"/>
          <w:sz w:val="24"/>
          <w:szCs w:val="24"/>
        </w:rPr>
        <w:t xml:space="preserve">       Welcome</w:t>
      </w:r>
    </w:p>
    <w:p w:rsidR="007D605F" w:rsidRPr="00207634" w:rsidRDefault="007D605F" w:rsidP="0071339B">
      <w:pPr>
        <w:pStyle w:val="NormalWeb"/>
        <w:shd w:val="clear" w:color="auto" w:fill="FFFFFF"/>
        <w:spacing w:line="276" w:lineRule="auto"/>
        <w:rPr>
          <w:rFonts w:asciiTheme="minorHAnsi" w:hAnsiTheme="minorHAnsi" w:cstheme="minorHAnsi"/>
        </w:rPr>
      </w:pP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45"/>
        <w:gridCol w:w="4964"/>
      </w:tblGrid>
      <w:tr w:rsidR="007D605F" w:rsidRPr="007D605F" w:rsidTr="007D605F">
        <w:tc>
          <w:tcPr>
            <w:tcW w:w="2362" w:type="pct"/>
            <w:shd w:val="clear" w:color="auto" w:fill="C7CCBE"/>
            <w:tcMar>
              <w:top w:w="190" w:type="dxa"/>
              <w:left w:w="190" w:type="dxa"/>
              <w:bottom w:w="190" w:type="dxa"/>
              <w:right w:w="190" w:type="dxa"/>
            </w:tcMar>
            <w:hideMark/>
          </w:tcPr>
          <w:p w:rsidR="007D605F" w:rsidRPr="007D605F" w:rsidRDefault="007D605F" w:rsidP="007D605F">
            <w:pPr>
              <w:spacing w:after="0" w:line="240" w:lineRule="auto"/>
              <w:rPr>
                <w:rFonts w:asciiTheme="minorHAnsi" w:hAnsiTheme="minorHAnsi" w:cstheme="minorHAnsi"/>
                <w:b/>
                <w:bCs/>
                <w:color w:val="000000"/>
                <w:sz w:val="24"/>
                <w:szCs w:val="24"/>
              </w:rPr>
            </w:pPr>
            <w:r w:rsidRPr="007D605F">
              <w:rPr>
                <w:rFonts w:asciiTheme="minorHAnsi" w:hAnsiTheme="minorHAnsi" w:cstheme="minorHAnsi"/>
                <w:b/>
                <w:bCs/>
                <w:color w:val="000000"/>
                <w:sz w:val="24"/>
                <w:szCs w:val="24"/>
              </w:rPr>
              <w:t>Abstract class</w:t>
            </w:r>
          </w:p>
        </w:tc>
        <w:tc>
          <w:tcPr>
            <w:tcW w:w="2638" w:type="pct"/>
            <w:shd w:val="clear" w:color="auto" w:fill="C7CCBE"/>
            <w:tcMar>
              <w:top w:w="190" w:type="dxa"/>
              <w:left w:w="190" w:type="dxa"/>
              <w:bottom w:w="190" w:type="dxa"/>
              <w:right w:w="190" w:type="dxa"/>
            </w:tcMar>
            <w:hideMark/>
          </w:tcPr>
          <w:p w:rsidR="007D605F" w:rsidRPr="007D605F" w:rsidRDefault="007D605F" w:rsidP="007D605F">
            <w:pPr>
              <w:spacing w:after="0" w:line="240" w:lineRule="auto"/>
              <w:rPr>
                <w:rFonts w:asciiTheme="minorHAnsi" w:hAnsiTheme="minorHAnsi" w:cstheme="minorHAnsi"/>
                <w:b/>
                <w:bCs/>
                <w:color w:val="000000"/>
                <w:sz w:val="24"/>
                <w:szCs w:val="24"/>
              </w:rPr>
            </w:pPr>
            <w:r w:rsidRPr="007D605F">
              <w:rPr>
                <w:rFonts w:asciiTheme="minorHAnsi" w:hAnsiTheme="minorHAnsi" w:cstheme="minorHAnsi"/>
                <w:b/>
                <w:bCs/>
                <w:color w:val="000000"/>
                <w:sz w:val="24"/>
                <w:szCs w:val="24"/>
              </w:rPr>
              <w:t>Interface</w:t>
            </w:r>
          </w:p>
        </w:tc>
      </w:tr>
      <w:tr w:rsidR="007D605F" w:rsidRPr="007D605F" w:rsidTr="007D605F">
        <w:tc>
          <w:tcPr>
            <w:tcW w:w="2362"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Abstract class can </w:t>
            </w:r>
            <w:r w:rsidRPr="00207634">
              <w:rPr>
                <w:rFonts w:asciiTheme="minorHAnsi" w:hAnsiTheme="minorHAnsi" w:cstheme="minorHAnsi"/>
                <w:b/>
                <w:bCs/>
                <w:color w:val="2F4F4F"/>
                <w:sz w:val="24"/>
                <w:szCs w:val="24"/>
              </w:rPr>
              <w:t>have abstract and non-abstract</w:t>
            </w:r>
            <w:r w:rsidRPr="007D605F">
              <w:rPr>
                <w:rFonts w:asciiTheme="minorHAnsi" w:hAnsiTheme="minorHAnsi" w:cstheme="minorHAnsi"/>
                <w:color w:val="000000"/>
                <w:sz w:val="24"/>
                <w:szCs w:val="24"/>
              </w:rPr>
              <w:t>methods.</w:t>
            </w:r>
          </w:p>
        </w:tc>
        <w:tc>
          <w:tcPr>
            <w:tcW w:w="2638"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Interface can have </w:t>
            </w:r>
            <w:r w:rsidRPr="00207634">
              <w:rPr>
                <w:rFonts w:asciiTheme="minorHAnsi" w:hAnsiTheme="minorHAnsi" w:cstheme="minorHAnsi"/>
                <w:b/>
                <w:bCs/>
                <w:color w:val="2F4F4F"/>
                <w:sz w:val="24"/>
                <w:szCs w:val="24"/>
              </w:rPr>
              <w:t>only abstract</w:t>
            </w:r>
            <w:r w:rsidRPr="007D605F">
              <w:rPr>
                <w:rFonts w:asciiTheme="minorHAnsi" w:hAnsiTheme="minorHAnsi" w:cstheme="minorHAnsi"/>
                <w:color w:val="000000"/>
                <w:sz w:val="24"/>
                <w:szCs w:val="24"/>
              </w:rPr>
              <w:t> methods. Since Java 8, it can have </w:t>
            </w:r>
            <w:r w:rsidRPr="00207634">
              <w:rPr>
                <w:rFonts w:asciiTheme="minorHAnsi" w:hAnsiTheme="minorHAnsi" w:cstheme="minorHAnsi"/>
                <w:b/>
                <w:bCs/>
                <w:color w:val="2F4F4F"/>
                <w:sz w:val="24"/>
                <w:szCs w:val="24"/>
              </w:rPr>
              <w:t>default and static methods</w:t>
            </w:r>
            <w:r w:rsidRPr="007D605F">
              <w:rPr>
                <w:rFonts w:asciiTheme="minorHAnsi" w:hAnsiTheme="minorHAnsi" w:cstheme="minorHAnsi"/>
                <w:color w:val="000000"/>
                <w:sz w:val="24"/>
                <w:szCs w:val="24"/>
              </w:rPr>
              <w:t> also.</w:t>
            </w:r>
          </w:p>
        </w:tc>
      </w:tr>
      <w:tr w:rsidR="007D605F" w:rsidRPr="007D605F" w:rsidTr="007D605F">
        <w:tc>
          <w:tcPr>
            <w:tcW w:w="2362" w:type="pct"/>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Abstract class </w:t>
            </w:r>
            <w:r w:rsidRPr="00207634">
              <w:rPr>
                <w:rFonts w:asciiTheme="minorHAnsi" w:hAnsiTheme="minorHAnsi" w:cstheme="minorHAnsi"/>
                <w:b/>
                <w:bCs/>
                <w:color w:val="2F4F4F"/>
                <w:sz w:val="24"/>
                <w:szCs w:val="24"/>
              </w:rPr>
              <w:t>doesn't support multiple inheritance</w:t>
            </w:r>
            <w:r w:rsidRPr="007D605F">
              <w:rPr>
                <w:rFonts w:asciiTheme="minorHAnsi" w:hAnsiTheme="minorHAnsi" w:cstheme="minorHAnsi"/>
                <w:color w:val="000000"/>
                <w:sz w:val="24"/>
                <w:szCs w:val="24"/>
              </w:rPr>
              <w:t>.</w:t>
            </w:r>
          </w:p>
        </w:tc>
        <w:tc>
          <w:tcPr>
            <w:tcW w:w="2638" w:type="pct"/>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Interface </w:t>
            </w:r>
            <w:r w:rsidRPr="00207634">
              <w:rPr>
                <w:rFonts w:asciiTheme="minorHAnsi" w:hAnsiTheme="minorHAnsi" w:cstheme="minorHAnsi"/>
                <w:b/>
                <w:bCs/>
                <w:color w:val="2F4F4F"/>
                <w:sz w:val="24"/>
                <w:szCs w:val="24"/>
              </w:rPr>
              <w:t>supports multiple inheritance</w:t>
            </w:r>
            <w:r w:rsidRPr="007D605F">
              <w:rPr>
                <w:rFonts w:asciiTheme="minorHAnsi" w:hAnsiTheme="minorHAnsi" w:cstheme="minorHAnsi"/>
                <w:color w:val="000000"/>
                <w:sz w:val="24"/>
                <w:szCs w:val="24"/>
              </w:rPr>
              <w:t>.</w:t>
            </w:r>
          </w:p>
        </w:tc>
      </w:tr>
      <w:tr w:rsidR="007D605F" w:rsidRPr="007D605F" w:rsidTr="007D605F">
        <w:tc>
          <w:tcPr>
            <w:tcW w:w="2362"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Abstract class </w:t>
            </w:r>
            <w:r w:rsidRPr="00207634">
              <w:rPr>
                <w:rFonts w:asciiTheme="minorHAnsi" w:hAnsiTheme="minorHAnsi" w:cstheme="minorHAnsi"/>
                <w:b/>
                <w:bCs/>
                <w:color w:val="2F4F4F"/>
                <w:sz w:val="24"/>
                <w:szCs w:val="24"/>
              </w:rPr>
              <w:t>can have final, non-final, static and non-static variables</w:t>
            </w:r>
            <w:r w:rsidRPr="007D605F">
              <w:rPr>
                <w:rFonts w:asciiTheme="minorHAnsi" w:hAnsiTheme="minorHAnsi" w:cstheme="minorHAnsi"/>
                <w:color w:val="000000"/>
                <w:sz w:val="24"/>
                <w:szCs w:val="24"/>
              </w:rPr>
              <w:t>.</w:t>
            </w:r>
          </w:p>
        </w:tc>
        <w:tc>
          <w:tcPr>
            <w:tcW w:w="2638"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Interface has </w:t>
            </w:r>
            <w:r w:rsidRPr="00207634">
              <w:rPr>
                <w:rFonts w:asciiTheme="minorHAnsi" w:hAnsiTheme="minorHAnsi" w:cstheme="minorHAnsi"/>
                <w:b/>
                <w:bCs/>
                <w:color w:val="2F4F4F"/>
                <w:sz w:val="24"/>
                <w:szCs w:val="24"/>
              </w:rPr>
              <w:t>only static and final variables</w:t>
            </w:r>
            <w:r w:rsidRPr="007D605F">
              <w:rPr>
                <w:rFonts w:asciiTheme="minorHAnsi" w:hAnsiTheme="minorHAnsi" w:cstheme="minorHAnsi"/>
                <w:color w:val="000000"/>
                <w:sz w:val="24"/>
                <w:szCs w:val="24"/>
              </w:rPr>
              <w:t>.</w:t>
            </w:r>
          </w:p>
        </w:tc>
      </w:tr>
      <w:tr w:rsidR="007D605F" w:rsidRPr="007D605F" w:rsidTr="007D605F">
        <w:tc>
          <w:tcPr>
            <w:tcW w:w="2362" w:type="pct"/>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Abstract class </w:t>
            </w:r>
            <w:r w:rsidRPr="00207634">
              <w:rPr>
                <w:rFonts w:asciiTheme="minorHAnsi" w:hAnsiTheme="minorHAnsi" w:cstheme="minorHAnsi"/>
                <w:b/>
                <w:bCs/>
                <w:color w:val="2F4F4F"/>
                <w:sz w:val="24"/>
                <w:szCs w:val="24"/>
              </w:rPr>
              <w:t>can provide the implementation of interface</w:t>
            </w:r>
            <w:r w:rsidRPr="007D605F">
              <w:rPr>
                <w:rFonts w:asciiTheme="minorHAnsi" w:hAnsiTheme="minorHAnsi" w:cstheme="minorHAnsi"/>
                <w:color w:val="000000"/>
                <w:sz w:val="24"/>
                <w:szCs w:val="24"/>
              </w:rPr>
              <w:t>.</w:t>
            </w:r>
          </w:p>
        </w:tc>
        <w:tc>
          <w:tcPr>
            <w:tcW w:w="2638" w:type="pct"/>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Interface </w:t>
            </w:r>
            <w:r w:rsidRPr="00207634">
              <w:rPr>
                <w:rFonts w:asciiTheme="minorHAnsi" w:hAnsiTheme="minorHAnsi" w:cstheme="minorHAnsi"/>
                <w:b/>
                <w:bCs/>
                <w:color w:val="2F4F4F"/>
                <w:sz w:val="24"/>
                <w:szCs w:val="24"/>
              </w:rPr>
              <w:t>can't provide the implementation of abstract class</w:t>
            </w:r>
            <w:r w:rsidRPr="007D605F">
              <w:rPr>
                <w:rFonts w:asciiTheme="minorHAnsi" w:hAnsiTheme="minorHAnsi" w:cstheme="minorHAnsi"/>
                <w:color w:val="000000"/>
                <w:sz w:val="24"/>
                <w:szCs w:val="24"/>
              </w:rPr>
              <w:t>.</w:t>
            </w:r>
          </w:p>
        </w:tc>
      </w:tr>
      <w:tr w:rsidR="007D605F" w:rsidRPr="007D605F" w:rsidTr="007D605F">
        <w:tc>
          <w:tcPr>
            <w:tcW w:w="2362"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The </w:t>
            </w:r>
            <w:r w:rsidRPr="00207634">
              <w:rPr>
                <w:rFonts w:asciiTheme="minorHAnsi" w:hAnsiTheme="minorHAnsi" w:cstheme="minorHAnsi"/>
                <w:b/>
                <w:bCs/>
                <w:color w:val="2F4F4F"/>
                <w:sz w:val="24"/>
                <w:szCs w:val="24"/>
              </w:rPr>
              <w:t>abstract keyword</w:t>
            </w:r>
            <w:r w:rsidRPr="007D605F">
              <w:rPr>
                <w:rFonts w:asciiTheme="minorHAnsi" w:hAnsiTheme="minorHAnsi" w:cstheme="minorHAnsi"/>
                <w:color w:val="000000"/>
                <w:sz w:val="24"/>
                <w:szCs w:val="24"/>
              </w:rPr>
              <w:t> is used to declare abstract class.</w:t>
            </w:r>
          </w:p>
        </w:tc>
        <w:tc>
          <w:tcPr>
            <w:tcW w:w="2638"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The </w:t>
            </w:r>
            <w:r w:rsidRPr="00207634">
              <w:rPr>
                <w:rFonts w:asciiTheme="minorHAnsi" w:hAnsiTheme="minorHAnsi" w:cstheme="minorHAnsi"/>
                <w:b/>
                <w:bCs/>
                <w:color w:val="2F4F4F"/>
                <w:sz w:val="24"/>
                <w:szCs w:val="24"/>
              </w:rPr>
              <w:t>interface keyword</w:t>
            </w:r>
            <w:r w:rsidRPr="007D605F">
              <w:rPr>
                <w:rFonts w:asciiTheme="minorHAnsi" w:hAnsiTheme="minorHAnsi" w:cstheme="minorHAnsi"/>
                <w:color w:val="000000"/>
                <w:sz w:val="24"/>
                <w:szCs w:val="24"/>
              </w:rPr>
              <w:t> is used to declare interface.</w:t>
            </w:r>
          </w:p>
        </w:tc>
      </w:tr>
      <w:tr w:rsidR="007D605F" w:rsidRPr="007D605F" w:rsidTr="007D605F">
        <w:tc>
          <w:tcPr>
            <w:tcW w:w="2362" w:type="pct"/>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An </w:t>
            </w:r>
            <w:r w:rsidRPr="00207634">
              <w:rPr>
                <w:rFonts w:asciiTheme="minorHAnsi" w:hAnsiTheme="minorHAnsi" w:cstheme="minorHAnsi"/>
                <w:b/>
                <w:bCs/>
                <w:color w:val="2F4F4F"/>
                <w:sz w:val="24"/>
                <w:szCs w:val="24"/>
              </w:rPr>
              <w:t>abstract class</w:t>
            </w:r>
            <w:r w:rsidRPr="007D605F">
              <w:rPr>
                <w:rFonts w:asciiTheme="minorHAnsi" w:hAnsiTheme="minorHAnsi" w:cstheme="minorHAnsi"/>
                <w:color w:val="000000"/>
                <w:sz w:val="24"/>
                <w:szCs w:val="24"/>
              </w:rPr>
              <w:t>can extend another Java class and implement multiple Java interfaces.</w:t>
            </w:r>
          </w:p>
        </w:tc>
        <w:tc>
          <w:tcPr>
            <w:tcW w:w="2638" w:type="pct"/>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An </w:t>
            </w:r>
            <w:r w:rsidRPr="00207634">
              <w:rPr>
                <w:rFonts w:asciiTheme="minorHAnsi" w:hAnsiTheme="minorHAnsi" w:cstheme="minorHAnsi"/>
                <w:b/>
                <w:bCs/>
                <w:color w:val="2F4F4F"/>
                <w:sz w:val="24"/>
                <w:szCs w:val="24"/>
              </w:rPr>
              <w:t>interface</w:t>
            </w:r>
            <w:r w:rsidRPr="007D605F">
              <w:rPr>
                <w:rFonts w:asciiTheme="minorHAnsi" w:hAnsiTheme="minorHAnsi" w:cstheme="minorHAnsi"/>
                <w:color w:val="000000"/>
                <w:sz w:val="24"/>
                <w:szCs w:val="24"/>
              </w:rPr>
              <w:t> can extend another Java interface only.</w:t>
            </w:r>
          </w:p>
        </w:tc>
      </w:tr>
      <w:tr w:rsidR="007D605F" w:rsidRPr="007D605F" w:rsidTr="007D605F">
        <w:tc>
          <w:tcPr>
            <w:tcW w:w="2362"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An </w:t>
            </w:r>
            <w:r w:rsidRPr="00207634">
              <w:rPr>
                <w:rFonts w:asciiTheme="minorHAnsi" w:hAnsiTheme="minorHAnsi" w:cstheme="minorHAnsi"/>
                <w:b/>
                <w:bCs/>
                <w:color w:val="2F4F4F"/>
                <w:sz w:val="24"/>
                <w:szCs w:val="24"/>
              </w:rPr>
              <w:t>abstract class</w:t>
            </w:r>
            <w:r w:rsidRPr="007D605F">
              <w:rPr>
                <w:rFonts w:asciiTheme="minorHAnsi" w:hAnsiTheme="minorHAnsi" w:cstheme="minorHAnsi"/>
                <w:color w:val="000000"/>
                <w:sz w:val="24"/>
                <w:szCs w:val="24"/>
              </w:rPr>
              <w:t>can be extended using keyword "extends".</w:t>
            </w:r>
          </w:p>
        </w:tc>
        <w:tc>
          <w:tcPr>
            <w:tcW w:w="2638"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An </w:t>
            </w:r>
            <w:r w:rsidRPr="00207634">
              <w:rPr>
                <w:rFonts w:asciiTheme="minorHAnsi" w:hAnsiTheme="minorHAnsi" w:cstheme="minorHAnsi"/>
                <w:b/>
                <w:bCs/>
                <w:color w:val="2F4F4F"/>
                <w:sz w:val="24"/>
                <w:szCs w:val="24"/>
              </w:rPr>
              <w:t>interface class</w:t>
            </w:r>
            <w:r w:rsidRPr="007D605F">
              <w:rPr>
                <w:rFonts w:asciiTheme="minorHAnsi" w:hAnsiTheme="minorHAnsi" w:cstheme="minorHAnsi"/>
                <w:color w:val="000000"/>
                <w:sz w:val="24"/>
                <w:szCs w:val="24"/>
              </w:rPr>
              <w:t>can be implemented using keyword "implements".</w:t>
            </w:r>
          </w:p>
        </w:tc>
      </w:tr>
      <w:tr w:rsidR="007D605F" w:rsidRPr="007D605F" w:rsidTr="007D605F">
        <w:tc>
          <w:tcPr>
            <w:tcW w:w="2362" w:type="pct"/>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A Java</w:t>
            </w:r>
            <w:r w:rsidRPr="00207634">
              <w:rPr>
                <w:rFonts w:asciiTheme="minorHAnsi" w:hAnsiTheme="minorHAnsi" w:cstheme="minorHAnsi"/>
                <w:b/>
                <w:bCs/>
                <w:color w:val="2F4F4F"/>
                <w:sz w:val="24"/>
                <w:szCs w:val="24"/>
              </w:rPr>
              <w:t>abstract class</w:t>
            </w:r>
            <w:r w:rsidRPr="007D605F">
              <w:rPr>
                <w:rFonts w:asciiTheme="minorHAnsi" w:hAnsiTheme="minorHAnsi" w:cstheme="minorHAnsi"/>
                <w:color w:val="000000"/>
                <w:sz w:val="24"/>
                <w:szCs w:val="24"/>
              </w:rPr>
              <w:t>can have class members like private, protected, etc.</w:t>
            </w:r>
          </w:p>
        </w:tc>
        <w:tc>
          <w:tcPr>
            <w:tcW w:w="2638" w:type="pct"/>
            <w:tcBorders>
              <w:top w:val="single" w:sz="6" w:space="0" w:color="C7CCBE"/>
              <w:left w:val="single" w:sz="6" w:space="0" w:color="C7CCBE"/>
              <w:bottom w:val="single" w:sz="6" w:space="0" w:color="C7CCBE"/>
              <w:right w:val="single" w:sz="6" w:space="0" w:color="C7CCBE"/>
            </w:tcBorders>
            <w:shd w:val="clear" w:color="auto" w:fill="EFF1EB"/>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7D605F">
              <w:rPr>
                <w:rFonts w:asciiTheme="minorHAnsi" w:hAnsiTheme="minorHAnsi" w:cstheme="minorHAnsi"/>
                <w:color w:val="000000"/>
                <w:sz w:val="24"/>
                <w:szCs w:val="24"/>
              </w:rPr>
              <w:t>Members of a Java interface are public by default.</w:t>
            </w:r>
          </w:p>
        </w:tc>
      </w:tr>
      <w:tr w:rsidR="007D605F" w:rsidRPr="007D605F" w:rsidTr="007D605F">
        <w:tc>
          <w:tcPr>
            <w:tcW w:w="2362"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207634">
              <w:rPr>
                <w:rFonts w:asciiTheme="minorHAnsi" w:hAnsiTheme="minorHAnsi" w:cstheme="minorHAnsi"/>
                <w:b/>
                <w:bCs/>
                <w:color w:val="2F4F4F"/>
                <w:sz w:val="24"/>
                <w:szCs w:val="24"/>
              </w:rPr>
              <w:t>Example:</w:t>
            </w:r>
            <w:r w:rsidRPr="007D605F">
              <w:rPr>
                <w:rFonts w:asciiTheme="minorHAnsi" w:hAnsiTheme="minorHAnsi" w:cstheme="minorHAnsi"/>
                <w:color w:val="000000"/>
                <w:sz w:val="24"/>
                <w:szCs w:val="24"/>
              </w:rPr>
              <w:br/>
              <w:t>public abstract class Shape{</w:t>
            </w:r>
            <w:r w:rsidRPr="007D605F">
              <w:rPr>
                <w:rFonts w:asciiTheme="minorHAnsi" w:hAnsiTheme="minorHAnsi" w:cstheme="minorHAnsi"/>
                <w:color w:val="000000"/>
                <w:sz w:val="24"/>
                <w:szCs w:val="24"/>
              </w:rPr>
              <w:br/>
              <w:t>public abstract void draw();</w:t>
            </w:r>
            <w:r w:rsidRPr="007D605F">
              <w:rPr>
                <w:rFonts w:asciiTheme="minorHAnsi" w:hAnsiTheme="minorHAnsi" w:cstheme="minorHAnsi"/>
                <w:color w:val="000000"/>
                <w:sz w:val="24"/>
                <w:szCs w:val="24"/>
              </w:rPr>
              <w:br/>
              <w:t>}</w:t>
            </w:r>
          </w:p>
        </w:tc>
        <w:tc>
          <w:tcPr>
            <w:tcW w:w="2638" w:type="pct"/>
            <w:tcBorders>
              <w:top w:val="single" w:sz="6" w:space="0" w:color="C7CCBE"/>
              <w:left w:val="single" w:sz="6" w:space="0" w:color="C7CCBE"/>
              <w:bottom w:val="single" w:sz="6" w:space="0" w:color="C7CCBE"/>
              <w:right w:val="single" w:sz="6" w:space="0" w:color="C7CCBE"/>
            </w:tcBorders>
            <w:shd w:val="clear" w:color="auto" w:fill="FFFFFF"/>
            <w:tcMar>
              <w:top w:w="127" w:type="dxa"/>
              <w:left w:w="127" w:type="dxa"/>
              <w:bottom w:w="127" w:type="dxa"/>
              <w:right w:w="127" w:type="dxa"/>
            </w:tcMar>
            <w:hideMark/>
          </w:tcPr>
          <w:p w:rsidR="007D605F" w:rsidRPr="007D605F" w:rsidRDefault="007D605F" w:rsidP="007D605F">
            <w:pPr>
              <w:spacing w:after="0" w:line="364" w:lineRule="atLeast"/>
              <w:ind w:left="316"/>
              <w:rPr>
                <w:rFonts w:asciiTheme="minorHAnsi" w:hAnsiTheme="minorHAnsi" w:cstheme="minorHAnsi"/>
                <w:color w:val="000000"/>
                <w:sz w:val="24"/>
                <w:szCs w:val="24"/>
              </w:rPr>
            </w:pPr>
            <w:r w:rsidRPr="00207634">
              <w:rPr>
                <w:rFonts w:asciiTheme="minorHAnsi" w:hAnsiTheme="minorHAnsi" w:cstheme="minorHAnsi"/>
                <w:b/>
                <w:bCs/>
                <w:color w:val="2F4F4F"/>
                <w:sz w:val="24"/>
                <w:szCs w:val="24"/>
              </w:rPr>
              <w:t>Example:</w:t>
            </w:r>
            <w:r w:rsidRPr="007D605F">
              <w:rPr>
                <w:rFonts w:asciiTheme="minorHAnsi" w:hAnsiTheme="minorHAnsi" w:cstheme="minorHAnsi"/>
                <w:color w:val="000000"/>
                <w:sz w:val="24"/>
                <w:szCs w:val="24"/>
              </w:rPr>
              <w:br/>
              <w:t>public interface Drawable{</w:t>
            </w:r>
            <w:r w:rsidRPr="007D605F">
              <w:rPr>
                <w:rFonts w:asciiTheme="minorHAnsi" w:hAnsiTheme="minorHAnsi" w:cstheme="minorHAnsi"/>
                <w:color w:val="000000"/>
                <w:sz w:val="24"/>
                <w:szCs w:val="24"/>
              </w:rPr>
              <w:br/>
              <w:t>void draw();</w:t>
            </w:r>
            <w:r w:rsidRPr="007D605F">
              <w:rPr>
                <w:rFonts w:asciiTheme="minorHAnsi" w:hAnsiTheme="minorHAnsi" w:cstheme="minorHAnsi"/>
                <w:color w:val="000000"/>
                <w:sz w:val="24"/>
                <w:szCs w:val="24"/>
              </w:rPr>
              <w:br/>
              <w:t>}</w:t>
            </w:r>
          </w:p>
        </w:tc>
      </w:tr>
    </w:tbl>
    <w:p w:rsidR="007D605F" w:rsidRPr="007D605F" w:rsidRDefault="007D605F" w:rsidP="007D605F">
      <w:pPr>
        <w:shd w:val="clear" w:color="auto" w:fill="FFFFFF"/>
        <w:spacing w:before="100" w:beforeAutospacing="1" w:after="100" w:afterAutospacing="1" w:line="240" w:lineRule="auto"/>
        <w:rPr>
          <w:rFonts w:asciiTheme="minorHAnsi" w:hAnsiTheme="minorHAnsi" w:cstheme="minorHAnsi"/>
          <w:color w:val="000000"/>
          <w:sz w:val="24"/>
          <w:szCs w:val="24"/>
        </w:rPr>
      </w:pPr>
      <w:r w:rsidRPr="007D605F">
        <w:rPr>
          <w:rFonts w:asciiTheme="minorHAnsi" w:hAnsiTheme="minorHAnsi" w:cstheme="minorHAnsi"/>
          <w:color w:val="000000"/>
          <w:sz w:val="24"/>
          <w:szCs w:val="24"/>
        </w:rPr>
        <w:t>Simply, abstract class achieves partial abstraction (0 to 100%) whereas interface achieves fully abstraction (100%).</w:t>
      </w:r>
    </w:p>
    <w:p w:rsidR="007D605F" w:rsidRPr="00207634" w:rsidRDefault="007D605F" w:rsidP="0071339B">
      <w:pPr>
        <w:pStyle w:val="NormalWeb"/>
        <w:shd w:val="clear" w:color="auto" w:fill="FFFFFF"/>
        <w:spacing w:line="276" w:lineRule="auto"/>
        <w:rPr>
          <w:rFonts w:asciiTheme="minorHAnsi" w:hAnsiTheme="minorHAnsi" w:cstheme="minorHAnsi"/>
        </w:rPr>
      </w:pPr>
    </w:p>
    <w:p w:rsidR="007D605F" w:rsidRPr="00207634" w:rsidRDefault="007D605F" w:rsidP="0071339B">
      <w:pPr>
        <w:pStyle w:val="NormalWeb"/>
        <w:shd w:val="clear" w:color="auto" w:fill="FFFFFF"/>
        <w:spacing w:line="276" w:lineRule="auto"/>
        <w:rPr>
          <w:rFonts w:asciiTheme="minorHAnsi" w:hAnsiTheme="minorHAnsi" w:cstheme="minorHAnsi"/>
        </w:rPr>
      </w:pPr>
    </w:p>
    <w:sectPr w:rsidR="007D605F" w:rsidRPr="00207634" w:rsidSect="00201790">
      <w:headerReference w:type="default" r:id="rId8"/>
      <w:footerReference w:type="default" r:id="rId9"/>
      <w:pgSz w:w="11909" w:h="16834"/>
      <w:pgMar w:top="1440" w:right="1440" w:bottom="1440" w:left="144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468" w:rsidRDefault="00280468" w:rsidP="00A57F7C">
      <w:pPr>
        <w:spacing w:after="0" w:line="240" w:lineRule="auto"/>
      </w:pPr>
      <w:r>
        <w:separator/>
      </w:r>
    </w:p>
  </w:endnote>
  <w:endnote w:type="continuationSeparator" w:id="1">
    <w:p w:rsidR="00280468" w:rsidRDefault="00280468" w:rsidP="00A57F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F7C" w:rsidRDefault="00A57F7C">
    <w:pPr>
      <w:pStyle w:val="normal0"/>
      <w:widowControl w:val="0"/>
      <w:pBdr>
        <w:top w:val="nil"/>
        <w:left w:val="nil"/>
        <w:bottom w:val="nil"/>
        <w:right w:val="nil"/>
        <w:between w:val="nil"/>
      </w:pBdr>
      <w:spacing w:after="0" w:line="240" w:lineRule="auto"/>
    </w:pPr>
  </w:p>
  <w:p w:rsidR="00A57F7C" w:rsidRDefault="00A57F7C">
    <w:pPr>
      <w:pStyle w:val="normal0"/>
      <w:widowControl w:val="0"/>
      <w:pBdr>
        <w:top w:val="nil"/>
        <w:left w:val="nil"/>
        <w:bottom w:val="nil"/>
        <w:right w:val="nil"/>
        <w:between w:val="nil"/>
      </w:pBdr>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468" w:rsidRDefault="00280468" w:rsidP="00A57F7C">
      <w:pPr>
        <w:spacing w:after="0" w:line="240" w:lineRule="auto"/>
      </w:pPr>
      <w:r>
        <w:separator/>
      </w:r>
    </w:p>
  </w:footnote>
  <w:footnote w:type="continuationSeparator" w:id="1">
    <w:p w:rsidR="00280468" w:rsidRDefault="00280468" w:rsidP="00A57F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F7C" w:rsidRDefault="00A57F7C">
    <w:pPr>
      <w:pStyle w:val="normal0"/>
      <w:widowControl w:val="0"/>
      <w:pBdr>
        <w:top w:val="nil"/>
        <w:left w:val="nil"/>
        <w:bottom w:val="nil"/>
        <w:right w:val="nil"/>
        <w:between w:val="nil"/>
      </w:pBd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02A"/>
    <w:multiLevelType w:val="multilevel"/>
    <w:tmpl w:val="0D56E15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4A0100C"/>
    <w:multiLevelType w:val="multilevel"/>
    <w:tmpl w:val="A514A260"/>
    <w:lvl w:ilvl="0">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5BA5569"/>
    <w:multiLevelType w:val="multilevel"/>
    <w:tmpl w:val="D89682B4"/>
    <w:lvl w:ilvl="0">
      <w:start w:val="1"/>
      <w:numFmt w:val="lowerLetter"/>
      <w:lvlText w:val="%1."/>
      <w:lvlJc w:val="left"/>
      <w:pPr>
        <w:ind w:left="720" w:hanging="360"/>
      </w:pPr>
      <w:rPr>
        <w:rFonts w:ascii="Arial" w:eastAsia="Arial" w:hAnsi="Arial" w:cs="Arial"/>
        <w:b w:val="0"/>
        <w:i w:val="0"/>
        <w:smallCaps w:val="0"/>
        <w:strike w:val="0"/>
        <w:color w:val="000000"/>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6A75CC5"/>
    <w:multiLevelType w:val="multilevel"/>
    <w:tmpl w:val="7AAA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093FA4"/>
    <w:multiLevelType w:val="multilevel"/>
    <w:tmpl w:val="81A40CA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101522A1"/>
    <w:multiLevelType w:val="multilevel"/>
    <w:tmpl w:val="4304436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1D15619C"/>
    <w:multiLevelType w:val="multilevel"/>
    <w:tmpl w:val="B894972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25EB5B2E"/>
    <w:multiLevelType w:val="multilevel"/>
    <w:tmpl w:val="72A24C32"/>
    <w:lvl w:ilvl="0">
      <w:start w:val="1"/>
      <w:numFmt w:val="lowerLetter"/>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34927231"/>
    <w:multiLevelType w:val="multilevel"/>
    <w:tmpl w:val="01D8296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378400BE"/>
    <w:multiLevelType w:val="multilevel"/>
    <w:tmpl w:val="58D0975E"/>
    <w:lvl w:ilvl="0">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3EDA7DD1"/>
    <w:multiLevelType w:val="multilevel"/>
    <w:tmpl w:val="F830FD86"/>
    <w:lvl w:ilvl="0">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43107C60"/>
    <w:multiLevelType w:val="multilevel"/>
    <w:tmpl w:val="985ED13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439333FF"/>
    <w:multiLevelType w:val="multilevel"/>
    <w:tmpl w:val="EA1E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C61320"/>
    <w:multiLevelType w:val="multilevel"/>
    <w:tmpl w:val="B2D414F0"/>
    <w:lvl w:ilvl="0">
      <w:start w:val="1"/>
      <w:numFmt w:val="decimal"/>
      <w:lvlText w:val="%1."/>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52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68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84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44DD12A3"/>
    <w:multiLevelType w:val="multilevel"/>
    <w:tmpl w:val="76B8D304"/>
    <w:lvl w:ilvl="0">
      <w:start w:val="1"/>
      <w:numFmt w:val="decimal"/>
      <w:lvlText w:val="%1."/>
      <w:lvlJc w:val="lef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459C3BBA"/>
    <w:multiLevelType w:val="hybridMultilevel"/>
    <w:tmpl w:val="034A8A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0C6062"/>
    <w:multiLevelType w:val="multilevel"/>
    <w:tmpl w:val="9CDE9AE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478E5F73"/>
    <w:multiLevelType w:val="multilevel"/>
    <w:tmpl w:val="23A6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5D545C"/>
    <w:multiLevelType w:val="multilevel"/>
    <w:tmpl w:val="14649B28"/>
    <w:lvl w:ilvl="0">
      <w:start w:val="1"/>
      <w:numFmt w:val="decimal"/>
      <w:lvlText w:val="%1."/>
      <w:lvlJc w:val="left"/>
      <w:pPr>
        <w:ind w:left="81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4A207C48"/>
    <w:multiLevelType w:val="multilevel"/>
    <w:tmpl w:val="6CC6746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4A7A7657"/>
    <w:multiLevelType w:val="multilevel"/>
    <w:tmpl w:val="63B0BFD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4BAA7271"/>
    <w:multiLevelType w:val="multilevel"/>
    <w:tmpl w:val="4810E68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4C6F0E3B"/>
    <w:multiLevelType w:val="multilevel"/>
    <w:tmpl w:val="1E8EB93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4DE177CD"/>
    <w:multiLevelType w:val="multilevel"/>
    <w:tmpl w:val="7DB403D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52D56D27"/>
    <w:multiLevelType w:val="multilevel"/>
    <w:tmpl w:val="99EC856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53760D7A"/>
    <w:multiLevelType w:val="multilevel"/>
    <w:tmpl w:val="850811D6"/>
    <w:lvl w:ilvl="0">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53A77A46"/>
    <w:multiLevelType w:val="multilevel"/>
    <w:tmpl w:val="5F3632A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53D845DA"/>
    <w:multiLevelType w:val="multilevel"/>
    <w:tmpl w:val="231C514E"/>
    <w:lvl w:ilvl="0">
      <w:start w:val="1"/>
      <w:numFmt w:val="lowerLetter"/>
      <w:lvlText w:val="%1."/>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52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68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84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544E0B05"/>
    <w:multiLevelType w:val="multilevel"/>
    <w:tmpl w:val="E25C97AC"/>
    <w:lvl w:ilvl="0">
      <w:start w:val="1"/>
      <w:numFmt w:val="lowerRoman"/>
      <w:lvlText w:val="%1."/>
      <w:lvlJc w:val="left"/>
      <w:pPr>
        <w:ind w:left="1080" w:hanging="720"/>
      </w:pPr>
      <w:rPr>
        <w:rFonts w:ascii="Arial" w:eastAsia="Arial" w:hAnsi="Arial" w:cs="Arial"/>
        <w:b w:val="0"/>
        <w:i w:val="0"/>
        <w:smallCaps w:val="0"/>
        <w:strike w:val="0"/>
        <w:color w:val="000000"/>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55C707C4"/>
    <w:multiLevelType w:val="multilevel"/>
    <w:tmpl w:val="31DC325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56FD6B50"/>
    <w:multiLevelType w:val="multilevel"/>
    <w:tmpl w:val="69F08F86"/>
    <w:lvl w:ilvl="0">
      <w:start w:val="1"/>
      <w:numFmt w:val="upperRoman"/>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59055D96"/>
    <w:multiLevelType w:val="multilevel"/>
    <w:tmpl w:val="313646EE"/>
    <w:lvl w:ilvl="0">
      <w:start w:val="1"/>
      <w:numFmt w:val="lowerLetter"/>
      <w:lvlText w:val="%1."/>
      <w:lvlJc w:val="left"/>
      <w:pPr>
        <w:ind w:left="720" w:hanging="360"/>
      </w:pPr>
      <w:rPr>
        <w:rFonts w:ascii="Arial" w:eastAsia="Arial" w:hAnsi="Arial" w:cs="Arial"/>
        <w:b w:val="0"/>
        <w:i w:val="0"/>
        <w:smallCaps w:val="0"/>
        <w:strike w:val="0"/>
        <w:color w:val="000000"/>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597E09FB"/>
    <w:multiLevelType w:val="multilevel"/>
    <w:tmpl w:val="12C43E9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598B6747"/>
    <w:multiLevelType w:val="multilevel"/>
    <w:tmpl w:val="B7D61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DA009E4"/>
    <w:multiLevelType w:val="multilevel"/>
    <w:tmpl w:val="30B4E400"/>
    <w:lvl w:ilvl="0">
      <w:start w:val="1"/>
      <w:numFmt w:val="decimal"/>
      <w:lvlText w:val="%1."/>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52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68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84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61B9492D"/>
    <w:multiLevelType w:val="multilevel"/>
    <w:tmpl w:val="0478CC3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674D5110"/>
    <w:multiLevelType w:val="multilevel"/>
    <w:tmpl w:val="19C4E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7685688"/>
    <w:multiLevelType w:val="multilevel"/>
    <w:tmpl w:val="AD80AB8C"/>
    <w:lvl w:ilvl="0">
      <w:start w:val="1"/>
      <w:numFmt w:val="lowerRoman"/>
      <w:lvlText w:val="%1."/>
      <w:lvlJc w:val="left"/>
      <w:pPr>
        <w:ind w:left="1440" w:hanging="72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52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68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84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nsid w:val="6AEC25BC"/>
    <w:multiLevelType w:val="multilevel"/>
    <w:tmpl w:val="A136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7E12B3"/>
    <w:multiLevelType w:val="multilevel"/>
    <w:tmpl w:val="2A8ED64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nsid w:val="72963B59"/>
    <w:multiLevelType w:val="multilevel"/>
    <w:tmpl w:val="0388F17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nsid w:val="745D6989"/>
    <w:multiLevelType w:val="multilevel"/>
    <w:tmpl w:val="0238718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nsid w:val="765A2B8E"/>
    <w:multiLevelType w:val="multilevel"/>
    <w:tmpl w:val="67605C3C"/>
    <w:lvl w:ilvl="0">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88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504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720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nsid w:val="76DF1D58"/>
    <w:multiLevelType w:val="multilevel"/>
    <w:tmpl w:val="DB1421EE"/>
    <w:lvl w:ilvl="0">
      <w:start w:val="1"/>
      <w:numFmt w:val="decimal"/>
      <w:lvlText w:val="%1."/>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52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68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84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nsid w:val="7A974959"/>
    <w:multiLevelType w:val="multilevel"/>
    <w:tmpl w:val="4D26220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18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18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18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nsid w:val="7B2F179E"/>
    <w:multiLevelType w:val="multilevel"/>
    <w:tmpl w:val="779C3B4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3"/>
  </w:num>
  <w:num w:numId="2">
    <w:abstractNumId w:val="32"/>
  </w:num>
  <w:num w:numId="3">
    <w:abstractNumId w:val="40"/>
  </w:num>
  <w:num w:numId="4">
    <w:abstractNumId w:val="2"/>
  </w:num>
  <w:num w:numId="5">
    <w:abstractNumId w:val="29"/>
  </w:num>
  <w:num w:numId="6">
    <w:abstractNumId w:val="31"/>
  </w:num>
  <w:num w:numId="7">
    <w:abstractNumId w:val="28"/>
  </w:num>
  <w:num w:numId="8">
    <w:abstractNumId w:val="6"/>
  </w:num>
  <w:num w:numId="9">
    <w:abstractNumId w:val="7"/>
  </w:num>
  <w:num w:numId="10">
    <w:abstractNumId w:val="10"/>
  </w:num>
  <w:num w:numId="11">
    <w:abstractNumId w:val="20"/>
  </w:num>
  <w:num w:numId="12">
    <w:abstractNumId w:val="45"/>
  </w:num>
  <w:num w:numId="13">
    <w:abstractNumId w:val="37"/>
  </w:num>
  <w:num w:numId="14">
    <w:abstractNumId w:val="35"/>
  </w:num>
  <w:num w:numId="15">
    <w:abstractNumId w:val="5"/>
  </w:num>
  <w:num w:numId="16">
    <w:abstractNumId w:val="26"/>
  </w:num>
  <w:num w:numId="17">
    <w:abstractNumId w:val="11"/>
  </w:num>
  <w:num w:numId="18">
    <w:abstractNumId w:val="16"/>
  </w:num>
  <w:num w:numId="19">
    <w:abstractNumId w:val="0"/>
  </w:num>
  <w:num w:numId="20">
    <w:abstractNumId w:val="25"/>
  </w:num>
  <w:num w:numId="21">
    <w:abstractNumId w:val="34"/>
  </w:num>
  <w:num w:numId="22">
    <w:abstractNumId w:val="8"/>
  </w:num>
  <w:num w:numId="23">
    <w:abstractNumId w:val="9"/>
  </w:num>
  <w:num w:numId="24">
    <w:abstractNumId w:val="18"/>
  </w:num>
  <w:num w:numId="25">
    <w:abstractNumId w:val="39"/>
  </w:num>
  <w:num w:numId="26">
    <w:abstractNumId w:val="19"/>
  </w:num>
  <w:num w:numId="27">
    <w:abstractNumId w:val="1"/>
  </w:num>
  <w:num w:numId="28">
    <w:abstractNumId w:val="24"/>
  </w:num>
  <w:num w:numId="29">
    <w:abstractNumId w:val="21"/>
  </w:num>
  <w:num w:numId="30">
    <w:abstractNumId w:val="4"/>
  </w:num>
  <w:num w:numId="31">
    <w:abstractNumId w:val="27"/>
  </w:num>
  <w:num w:numId="32">
    <w:abstractNumId w:val="30"/>
  </w:num>
  <w:num w:numId="33">
    <w:abstractNumId w:val="23"/>
  </w:num>
  <w:num w:numId="34">
    <w:abstractNumId w:val="14"/>
  </w:num>
  <w:num w:numId="35">
    <w:abstractNumId w:val="44"/>
  </w:num>
  <w:num w:numId="36">
    <w:abstractNumId w:val="42"/>
  </w:num>
  <w:num w:numId="37">
    <w:abstractNumId w:val="41"/>
  </w:num>
  <w:num w:numId="38">
    <w:abstractNumId w:val="22"/>
  </w:num>
  <w:num w:numId="39">
    <w:abstractNumId w:val="43"/>
  </w:num>
  <w:num w:numId="40">
    <w:abstractNumId w:val="12"/>
  </w:num>
  <w:num w:numId="41">
    <w:abstractNumId w:val="33"/>
  </w:num>
  <w:num w:numId="42">
    <w:abstractNumId w:val="38"/>
  </w:num>
  <w:num w:numId="43">
    <w:abstractNumId w:val="17"/>
  </w:num>
  <w:num w:numId="44">
    <w:abstractNumId w:val="3"/>
  </w:num>
  <w:num w:numId="45">
    <w:abstractNumId w:val="15"/>
  </w:num>
  <w:num w:numId="46">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A57F7C"/>
    <w:rsid w:val="001C6436"/>
    <w:rsid w:val="00201790"/>
    <w:rsid w:val="00207634"/>
    <w:rsid w:val="00280468"/>
    <w:rsid w:val="002F2A3D"/>
    <w:rsid w:val="00471DB8"/>
    <w:rsid w:val="0071339B"/>
    <w:rsid w:val="00745B16"/>
    <w:rsid w:val="007D605F"/>
    <w:rsid w:val="00866450"/>
    <w:rsid w:val="00A57F7C"/>
    <w:rsid w:val="00B12778"/>
    <w:rsid w:val="00D63063"/>
    <w:rsid w:val="00EB7D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0"/>
    <w:next w:val="normal0"/>
    <w:rsid w:val="00A57F7C"/>
    <w:pPr>
      <w:keepNext/>
      <w:keepLines/>
      <w:spacing w:before="480" w:after="120"/>
      <w:outlineLvl w:val="0"/>
    </w:pPr>
    <w:rPr>
      <w:b/>
      <w:sz w:val="48"/>
      <w:szCs w:val="48"/>
    </w:rPr>
  </w:style>
  <w:style w:type="paragraph" w:styleId="Heading2">
    <w:name w:val="heading 2"/>
    <w:basedOn w:val="normal0"/>
    <w:next w:val="normal0"/>
    <w:rsid w:val="00A57F7C"/>
    <w:pPr>
      <w:keepNext/>
      <w:keepLines/>
      <w:spacing w:before="360" w:after="80"/>
      <w:outlineLvl w:val="1"/>
    </w:pPr>
    <w:rPr>
      <w:b/>
      <w:sz w:val="36"/>
      <w:szCs w:val="36"/>
    </w:rPr>
  </w:style>
  <w:style w:type="paragraph" w:styleId="Heading3">
    <w:name w:val="heading 3"/>
    <w:basedOn w:val="normal0"/>
    <w:next w:val="normal0"/>
    <w:rsid w:val="00A57F7C"/>
    <w:pPr>
      <w:keepNext/>
      <w:keepLines/>
      <w:spacing w:before="280" w:after="80"/>
      <w:outlineLvl w:val="2"/>
    </w:pPr>
    <w:rPr>
      <w:b/>
      <w:sz w:val="28"/>
      <w:szCs w:val="28"/>
    </w:rPr>
  </w:style>
  <w:style w:type="paragraph" w:styleId="Heading4">
    <w:name w:val="heading 4"/>
    <w:basedOn w:val="normal0"/>
    <w:next w:val="normal0"/>
    <w:rsid w:val="00A57F7C"/>
    <w:pPr>
      <w:keepNext/>
      <w:keepLines/>
      <w:spacing w:before="240" w:after="40"/>
      <w:outlineLvl w:val="3"/>
    </w:pPr>
    <w:rPr>
      <w:b/>
      <w:sz w:val="24"/>
      <w:szCs w:val="24"/>
    </w:rPr>
  </w:style>
  <w:style w:type="paragraph" w:styleId="Heading5">
    <w:name w:val="heading 5"/>
    <w:basedOn w:val="normal0"/>
    <w:next w:val="normal0"/>
    <w:rsid w:val="00A57F7C"/>
    <w:pPr>
      <w:keepNext/>
      <w:keepLines/>
      <w:spacing w:before="220" w:after="40"/>
      <w:outlineLvl w:val="4"/>
    </w:pPr>
    <w:rPr>
      <w:b/>
    </w:rPr>
  </w:style>
  <w:style w:type="paragraph" w:styleId="Heading6">
    <w:name w:val="heading 6"/>
    <w:basedOn w:val="normal0"/>
    <w:next w:val="normal0"/>
    <w:rsid w:val="00A57F7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7F7C"/>
    <w:pPr>
      <w:spacing w:after="200" w:line="276" w:lineRule="auto"/>
    </w:pPr>
    <w:rPr>
      <w:sz w:val="22"/>
      <w:szCs w:val="22"/>
    </w:rPr>
  </w:style>
  <w:style w:type="paragraph" w:styleId="Title">
    <w:name w:val="Title"/>
    <w:basedOn w:val="normal0"/>
    <w:next w:val="normal0"/>
    <w:rsid w:val="00A57F7C"/>
    <w:pPr>
      <w:keepNext/>
      <w:keepLines/>
      <w:spacing w:before="480" w:after="120"/>
    </w:pPr>
    <w:rPr>
      <w:b/>
      <w:sz w:val="72"/>
      <w:szCs w:val="72"/>
    </w:rPr>
  </w:style>
  <w:style w:type="paragraph" w:styleId="Subtitle">
    <w:name w:val="Subtitle"/>
    <w:basedOn w:val="normal0"/>
    <w:next w:val="normal0"/>
    <w:rsid w:val="00A57F7C"/>
    <w:pPr>
      <w:keepNext/>
      <w:keepLines/>
      <w:spacing w:before="360" w:after="80"/>
    </w:pPr>
    <w:rPr>
      <w:rFonts w:ascii="Georgia" w:eastAsia="Georgia" w:hAnsi="Georgia" w:cs="Georgia"/>
      <w:i/>
      <w:color w:val="666666"/>
      <w:sz w:val="48"/>
      <w:szCs w:val="48"/>
    </w:rPr>
  </w:style>
  <w:style w:type="table" w:customStyle="1" w:styleId="a">
    <w:basedOn w:val="TableNormal"/>
    <w:rsid w:val="00A57F7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C6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436"/>
    <w:rPr>
      <w:rFonts w:ascii="Tahoma" w:hAnsi="Tahoma" w:cs="Tahoma"/>
      <w:sz w:val="16"/>
      <w:szCs w:val="16"/>
    </w:rPr>
  </w:style>
  <w:style w:type="paragraph" w:styleId="NormalWeb">
    <w:name w:val="Normal (Web)"/>
    <w:basedOn w:val="Normal"/>
    <w:uiPriority w:val="99"/>
    <w:unhideWhenUsed/>
    <w:rsid w:val="0071339B"/>
    <w:pPr>
      <w:spacing w:before="100" w:beforeAutospacing="1" w:after="100" w:afterAutospacing="1" w:line="240" w:lineRule="auto"/>
    </w:pPr>
    <w:rPr>
      <w:sz w:val="24"/>
      <w:szCs w:val="24"/>
    </w:rPr>
  </w:style>
  <w:style w:type="character" w:styleId="Strong">
    <w:name w:val="Strong"/>
    <w:basedOn w:val="DefaultParagraphFont"/>
    <w:uiPriority w:val="22"/>
    <w:qFormat/>
    <w:rsid w:val="0071339B"/>
    <w:rPr>
      <w:b/>
      <w:bCs/>
    </w:rPr>
  </w:style>
  <w:style w:type="character" w:customStyle="1" w:styleId="keyword">
    <w:name w:val="keyword"/>
    <w:basedOn w:val="DefaultParagraphFont"/>
    <w:rsid w:val="0071339B"/>
  </w:style>
  <w:style w:type="character" w:customStyle="1" w:styleId="comment">
    <w:name w:val="comment"/>
    <w:basedOn w:val="DefaultParagraphFont"/>
    <w:rsid w:val="0071339B"/>
  </w:style>
  <w:style w:type="character" w:customStyle="1" w:styleId="string">
    <w:name w:val="string"/>
    <w:basedOn w:val="DefaultParagraphFont"/>
    <w:rsid w:val="0071339B"/>
  </w:style>
  <w:style w:type="paragraph" w:styleId="ListParagraph">
    <w:name w:val="List Paragraph"/>
    <w:basedOn w:val="Normal"/>
    <w:uiPriority w:val="34"/>
    <w:qFormat/>
    <w:rsid w:val="0071339B"/>
    <w:pPr>
      <w:ind w:left="720"/>
      <w:contextualSpacing/>
    </w:pPr>
  </w:style>
  <w:style w:type="character" w:styleId="Emphasis">
    <w:name w:val="Emphasis"/>
    <w:basedOn w:val="DefaultParagraphFont"/>
    <w:uiPriority w:val="20"/>
    <w:qFormat/>
    <w:rsid w:val="0071339B"/>
    <w:rPr>
      <w:i/>
      <w:iCs/>
    </w:rPr>
  </w:style>
  <w:style w:type="paragraph" w:styleId="HTMLPreformatted">
    <w:name w:val="HTML Preformatted"/>
    <w:basedOn w:val="Normal"/>
    <w:link w:val="HTMLPreformattedChar"/>
    <w:uiPriority w:val="99"/>
    <w:semiHidden/>
    <w:unhideWhenUsed/>
    <w:rsid w:val="007D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605F"/>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41586784">
      <w:bodyDiv w:val="1"/>
      <w:marLeft w:val="0"/>
      <w:marRight w:val="0"/>
      <w:marTop w:val="0"/>
      <w:marBottom w:val="0"/>
      <w:divBdr>
        <w:top w:val="none" w:sz="0" w:space="0" w:color="auto"/>
        <w:left w:val="none" w:sz="0" w:space="0" w:color="auto"/>
        <w:bottom w:val="none" w:sz="0" w:space="0" w:color="auto"/>
        <w:right w:val="none" w:sz="0" w:space="0" w:color="auto"/>
      </w:divBdr>
      <w:divsChild>
        <w:div w:id="4742210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7800049">
      <w:bodyDiv w:val="1"/>
      <w:marLeft w:val="0"/>
      <w:marRight w:val="0"/>
      <w:marTop w:val="0"/>
      <w:marBottom w:val="0"/>
      <w:divBdr>
        <w:top w:val="none" w:sz="0" w:space="0" w:color="auto"/>
        <w:left w:val="none" w:sz="0" w:space="0" w:color="auto"/>
        <w:bottom w:val="none" w:sz="0" w:space="0" w:color="auto"/>
        <w:right w:val="none" w:sz="0" w:space="0" w:color="auto"/>
      </w:divBdr>
    </w:div>
    <w:div w:id="1634288511">
      <w:bodyDiv w:val="1"/>
      <w:marLeft w:val="0"/>
      <w:marRight w:val="0"/>
      <w:marTop w:val="0"/>
      <w:marBottom w:val="0"/>
      <w:divBdr>
        <w:top w:val="none" w:sz="0" w:space="0" w:color="auto"/>
        <w:left w:val="none" w:sz="0" w:space="0" w:color="auto"/>
        <w:bottom w:val="none" w:sz="0" w:space="0" w:color="auto"/>
        <w:right w:val="none" w:sz="0" w:space="0" w:color="auto"/>
      </w:divBdr>
    </w:div>
    <w:div w:id="1759670377">
      <w:bodyDiv w:val="1"/>
      <w:marLeft w:val="0"/>
      <w:marRight w:val="0"/>
      <w:marTop w:val="0"/>
      <w:marBottom w:val="0"/>
      <w:divBdr>
        <w:top w:val="none" w:sz="0" w:space="0" w:color="auto"/>
        <w:left w:val="none" w:sz="0" w:space="0" w:color="auto"/>
        <w:bottom w:val="none" w:sz="0" w:space="0" w:color="auto"/>
        <w:right w:val="none" w:sz="0" w:space="0" w:color="auto"/>
      </w:divBdr>
      <w:divsChild>
        <w:div w:id="412514181">
          <w:marLeft w:val="0"/>
          <w:marRight w:val="0"/>
          <w:marTop w:val="0"/>
          <w:marBottom w:val="127"/>
          <w:divBdr>
            <w:top w:val="single" w:sz="6" w:space="0" w:color="D5DDC6"/>
            <w:left w:val="single" w:sz="24" w:space="0" w:color="66BB55"/>
            <w:bottom w:val="single" w:sz="6" w:space="0" w:color="D5DDC6"/>
            <w:right w:val="single" w:sz="6" w:space="0" w:color="D5DDC6"/>
          </w:divBdr>
        </w:div>
        <w:div w:id="1559633455">
          <w:marLeft w:val="0"/>
          <w:marRight w:val="0"/>
          <w:marTop w:val="0"/>
          <w:marBottom w:val="127"/>
          <w:divBdr>
            <w:top w:val="single" w:sz="6" w:space="0" w:color="D5DDC6"/>
            <w:left w:val="single" w:sz="24" w:space="0" w:color="66BB55"/>
            <w:bottom w:val="single" w:sz="6" w:space="0" w:color="D5DDC6"/>
            <w:right w:val="single" w:sz="6" w:space="0" w:color="D5DDC6"/>
          </w:divBdr>
        </w:div>
        <w:div w:id="184102771">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1841432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5</cp:revision>
  <dcterms:created xsi:type="dcterms:W3CDTF">2019-03-02T03:44:00Z</dcterms:created>
  <dcterms:modified xsi:type="dcterms:W3CDTF">2019-03-02T03:58:00Z</dcterms:modified>
</cp:coreProperties>
</file>